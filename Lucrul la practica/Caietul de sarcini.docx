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E61" w:rsidRPr="00462B2E" w:rsidRDefault="00A57E61" w:rsidP="00A57E61">
      <w:pPr>
        <w:shd w:val="clear" w:color="auto" w:fill="FFFFFF"/>
        <w:spacing w:line="360" w:lineRule="auto"/>
        <w:jc w:val="center"/>
        <w:rPr>
          <w:rFonts w:ascii="Times New Roman" w:hAnsi="Times New Roman"/>
          <w:b/>
          <w:sz w:val="28"/>
          <w:lang w:val="en-GB"/>
        </w:rPr>
      </w:pPr>
      <w:proofErr w:type="spellStart"/>
      <w:r w:rsidRPr="00462B2E">
        <w:rPr>
          <w:rFonts w:ascii="Times New Roman" w:hAnsi="Times New Roman"/>
          <w:b/>
          <w:color w:val="000000"/>
          <w:sz w:val="28"/>
          <w:lang w:val="en-GB"/>
        </w:rPr>
        <w:t>Universitatea</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Tehnică</w:t>
      </w:r>
      <w:proofErr w:type="spellEnd"/>
      <w:r w:rsidRPr="00462B2E">
        <w:rPr>
          <w:rFonts w:ascii="Times New Roman" w:hAnsi="Times New Roman"/>
          <w:b/>
          <w:color w:val="000000"/>
          <w:sz w:val="28"/>
          <w:lang w:val="en-GB"/>
        </w:rPr>
        <w:t xml:space="preserve"> a </w:t>
      </w:r>
      <w:proofErr w:type="spellStart"/>
      <w:r w:rsidRPr="00462B2E">
        <w:rPr>
          <w:rFonts w:ascii="Times New Roman" w:hAnsi="Times New Roman"/>
          <w:b/>
          <w:color w:val="000000"/>
          <w:sz w:val="28"/>
          <w:lang w:val="en-GB"/>
        </w:rPr>
        <w:t>Moldovei</w:t>
      </w:r>
      <w:proofErr w:type="spellEnd"/>
    </w:p>
    <w:p w:rsidR="00A57E61" w:rsidRPr="00462B2E" w:rsidRDefault="00A57E61" w:rsidP="009B5D84">
      <w:pPr>
        <w:shd w:val="clear" w:color="auto" w:fill="FFFFFF"/>
        <w:tabs>
          <w:tab w:val="left" w:leader="underscore" w:pos="9072"/>
        </w:tabs>
        <w:spacing w:line="360" w:lineRule="auto"/>
        <w:jc w:val="center"/>
        <w:rPr>
          <w:rFonts w:ascii="Times New Roman" w:hAnsi="Times New Roman"/>
          <w:b/>
          <w:color w:val="000000"/>
          <w:sz w:val="26"/>
          <w:szCs w:val="26"/>
          <w:lang w:val="en-GB"/>
        </w:rPr>
      </w:pPr>
      <w:proofErr w:type="spellStart"/>
      <w:proofErr w:type="gramStart"/>
      <w:r w:rsidRPr="00462B2E">
        <w:rPr>
          <w:rFonts w:ascii="Times New Roman" w:hAnsi="Times New Roman"/>
          <w:b/>
          <w:color w:val="000000"/>
          <w:sz w:val="26"/>
          <w:szCs w:val="26"/>
          <w:lang w:val="en-GB"/>
        </w:rPr>
        <w:t>Facultatea</w:t>
      </w:r>
      <w:proofErr w:type="spellEnd"/>
      <w:r w:rsidRPr="00462B2E">
        <w:rPr>
          <w:rFonts w:ascii="Times New Roman" w:hAnsi="Times New Roman"/>
          <w:b/>
          <w:color w:val="000000"/>
          <w:sz w:val="26"/>
          <w:szCs w:val="26"/>
          <w:lang w:val="en-GB"/>
        </w:rPr>
        <w:t xml:space="preserve">  </w:t>
      </w:r>
      <w:proofErr w:type="spellStart"/>
      <w:r w:rsidRPr="00462B2E">
        <w:rPr>
          <w:rFonts w:ascii="Times New Roman" w:hAnsi="Times New Roman"/>
          <w:b/>
          <w:color w:val="000000"/>
          <w:sz w:val="26"/>
          <w:szCs w:val="26"/>
          <w:lang w:val="en-GB"/>
        </w:rPr>
        <w:t>Calculatoare</w:t>
      </w:r>
      <w:proofErr w:type="spellEnd"/>
      <w:proofErr w:type="gramEnd"/>
      <w:r w:rsidRPr="00462B2E">
        <w:rPr>
          <w:rFonts w:ascii="Times New Roman" w:hAnsi="Times New Roman"/>
          <w:b/>
          <w:color w:val="000000"/>
          <w:sz w:val="26"/>
          <w:szCs w:val="26"/>
          <w:lang w:val="en-GB"/>
        </w:rPr>
        <w:t xml:space="preserve">, </w:t>
      </w:r>
      <w:proofErr w:type="spellStart"/>
      <w:r w:rsidRPr="00462B2E">
        <w:rPr>
          <w:rFonts w:ascii="Times New Roman" w:hAnsi="Times New Roman"/>
          <w:b/>
          <w:color w:val="000000"/>
          <w:sz w:val="26"/>
          <w:szCs w:val="26"/>
          <w:lang w:val="en-GB"/>
        </w:rPr>
        <w:t>Informatică</w:t>
      </w:r>
      <w:proofErr w:type="spellEnd"/>
      <w:r w:rsidRPr="00462B2E">
        <w:rPr>
          <w:rFonts w:ascii="Times New Roman" w:hAnsi="Times New Roman"/>
          <w:b/>
          <w:color w:val="000000"/>
          <w:sz w:val="26"/>
          <w:szCs w:val="26"/>
          <w:lang w:val="en-GB"/>
        </w:rPr>
        <w:t xml:space="preserve"> </w:t>
      </w:r>
      <w:proofErr w:type="spellStart"/>
      <w:r w:rsidRPr="00462B2E">
        <w:rPr>
          <w:rFonts w:ascii="Times New Roman" w:hAnsi="Times New Roman"/>
          <w:b/>
          <w:color w:val="000000"/>
          <w:sz w:val="26"/>
          <w:szCs w:val="26"/>
          <w:lang w:val="en-GB"/>
        </w:rPr>
        <w:t>şi</w:t>
      </w:r>
      <w:proofErr w:type="spellEnd"/>
      <w:r w:rsidRPr="00462B2E">
        <w:rPr>
          <w:rFonts w:ascii="Times New Roman" w:hAnsi="Times New Roman"/>
          <w:b/>
          <w:color w:val="000000"/>
          <w:sz w:val="26"/>
          <w:szCs w:val="26"/>
          <w:lang w:val="en-GB"/>
        </w:rPr>
        <w:t xml:space="preserve"> </w:t>
      </w:r>
      <w:proofErr w:type="spellStart"/>
      <w:r w:rsidRPr="00462B2E">
        <w:rPr>
          <w:rFonts w:ascii="Times New Roman" w:hAnsi="Times New Roman"/>
          <w:b/>
          <w:color w:val="000000"/>
          <w:sz w:val="26"/>
          <w:szCs w:val="26"/>
          <w:lang w:val="en-GB"/>
        </w:rPr>
        <w:t>Microelectronică</w:t>
      </w:r>
      <w:proofErr w:type="spellEnd"/>
    </w:p>
    <w:p w:rsidR="00A57E61" w:rsidRPr="00462B2E" w:rsidRDefault="00A57E61" w:rsidP="009B5D84">
      <w:pPr>
        <w:shd w:val="clear" w:color="auto" w:fill="FFFFFF"/>
        <w:tabs>
          <w:tab w:val="left" w:leader="underscore" w:pos="9072"/>
        </w:tabs>
        <w:spacing w:line="360" w:lineRule="auto"/>
        <w:jc w:val="center"/>
        <w:rPr>
          <w:rFonts w:ascii="Times New Roman" w:hAnsi="Times New Roman"/>
          <w:b/>
          <w:color w:val="000000"/>
          <w:sz w:val="26"/>
          <w:szCs w:val="26"/>
          <w:lang w:val="en-GB"/>
        </w:rPr>
      </w:pPr>
      <w:proofErr w:type="spellStart"/>
      <w:r w:rsidRPr="00462B2E">
        <w:rPr>
          <w:rFonts w:ascii="Times New Roman" w:hAnsi="Times New Roman"/>
          <w:b/>
          <w:color w:val="000000"/>
          <w:sz w:val="26"/>
          <w:szCs w:val="26"/>
          <w:lang w:val="en-GB"/>
        </w:rPr>
        <w:t>Departamentul</w:t>
      </w:r>
      <w:proofErr w:type="spellEnd"/>
      <w:r w:rsidRPr="00462B2E">
        <w:rPr>
          <w:rFonts w:ascii="Times New Roman" w:hAnsi="Times New Roman"/>
          <w:b/>
          <w:color w:val="000000"/>
          <w:sz w:val="26"/>
          <w:szCs w:val="26"/>
          <w:lang w:val="en-GB"/>
        </w:rPr>
        <w:t xml:space="preserve">     </w:t>
      </w:r>
      <w:proofErr w:type="spellStart"/>
      <w:r w:rsidRPr="00462B2E">
        <w:rPr>
          <w:rFonts w:ascii="Times New Roman" w:hAnsi="Times New Roman"/>
          <w:b/>
          <w:color w:val="000000"/>
          <w:sz w:val="26"/>
          <w:szCs w:val="26"/>
          <w:lang w:val="en-GB"/>
        </w:rPr>
        <w:t>Ingineria</w:t>
      </w:r>
      <w:proofErr w:type="spellEnd"/>
      <w:r w:rsidRPr="00462B2E">
        <w:rPr>
          <w:rFonts w:ascii="Times New Roman" w:hAnsi="Times New Roman"/>
          <w:b/>
          <w:color w:val="000000"/>
          <w:sz w:val="26"/>
          <w:szCs w:val="26"/>
          <w:lang w:val="en-GB"/>
        </w:rPr>
        <w:t xml:space="preserve"> Software </w:t>
      </w:r>
      <w:proofErr w:type="spellStart"/>
      <w:r w:rsidRPr="00462B2E">
        <w:rPr>
          <w:rFonts w:ascii="Times New Roman" w:hAnsi="Times New Roman"/>
          <w:b/>
          <w:color w:val="000000"/>
          <w:sz w:val="26"/>
          <w:szCs w:val="26"/>
          <w:lang w:val="en-GB"/>
        </w:rPr>
        <w:t>şi</w:t>
      </w:r>
      <w:proofErr w:type="spellEnd"/>
      <w:r w:rsidRPr="00462B2E">
        <w:rPr>
          <w:rFonts w:ascii="Times New Roman" w:hAnsi="Times New Roman"/>
          <w:b/>
          <w:color w:val="000000"/>
          <w:sz w:val="26"/>
          <w:szCs w:val="26"/>
          <w:lang w:val="en-GB"/>
        </w:rPr>
        <w:t xml:space="preserve"> </w:t>
      </w:r>
      <w:proofErr w:type="spellStart"/>
      <w:r w:rsidRPr="00462B2E">
        <w:rPr>
          <w:rFonts w:ascii="Times New Roman" w:hAnsi="Times New Roman"/>
          <w:b/>
          <w:color w:val="000000"/>
          <w:sz w:val="26"/>
          <w:szCs w:val="26"/>
          <w:lang w:val="en-GB"/>
        </w:rPr>
        <w:t>Automatică</w:t>
      </w:r>
      <w:proofErr w:type="spellEnd"/>
    </w:p>
    <w:p w:rsidR="00A57E61" w:rsidRPr="009B5D84" w:rsidRDefault="00A57E61" w:rsidP="009B5D84">
      <w:pPr>
        <w:shd w:val="clear" w:color="auto" w:fill="FFFFFF"/>
        <w:tabs>
          <w:tab w:val="left" w:leader="underscore" w:pos="9072"/>
        </w:tabs>
        <w:spacing w:line="360" w:lineRule="auto"/>
        <w:jc w:val="center"/>
        <w:rPr>
          <w:rFonts w:ascii="Times New Roman" w:hAnsi="Times New Roman"/>
          <w:b/>
          <w:sz w:val="26"/>
          <w:szCs w:val="26"/>
          <w:lang w:val="en-US"/>
        </w:rPr>
      </w:pPr>
      <w:proofErr w:type="spellStart"/>
      <w:r w:rsidRPr="00462B2E">
        <w:rPr>
          <w:rFonts w:ascii="Times New Roman" w:hAnsi="Times New Roman"/>
          <w:b/>
          <w:color w:val="000000"/>
          <w:sz w:val="26"/>
          <w:szCs w:val="26"/>
          <w:lang w:val="en-GB"/>
        </w:rPr>
        <w:t>Specialitatea</w:t>
      </w:r>
      <w:proofErr w:type="spellEnd"/>
      <w:r w:rsidRPr="00462B2E">
        <w:rPr>
          <w:rFonts w:ascii="Times New Roman" w:hAnsi="Times New Roman"/>
          <w:color w:val="000000"/>
          <w:sz w:val="26"/>
          <w:szCs w:val="26"/>
          <w:lang w:val="en-GB"/>
        </w:rPr>
        <w:t xml:space="preserve"> </w:t>
      </w:r>
      <w:proofErr w:type="spellStart"/>
      <w:r w:rsidRPr="00462B2E">
        <w:rPr>
          <w:rFonts w:ascii="Times New Roman" w:hAnsi="Times New Roman"/>
          <w:b/>
          <w:color w:val="000000"/>
          <w:sz w:val="26"/>
          <w:szCs w:val="26"/>
          <w:lang w:val="en-GB"/>
        </w:rPr>
        <w:t>Tehnologii</w:t>
      </w:r>
      <w:proofErr w:type="spellEnd"/>
      <w:r w:rsidRPr="00462B2E">
        <w:rPr>
          <w:rFonts w:ascii="Times New Roman" w:hAnsi="Times New Roman"/>
          <w:b/>
          <w:color w:val="000000"/>
          <w:sz w:val="26"/>
          <w:szCs w:val="26"/>
          <w:lang w:val="en-GB"/>
        </w:rPr>
        <w:t xml:space="preserve"> </w:t>
      </w:r>
      <w:proofErr w:type="spellStart"/>
      <w:r w:rsidRPr="00462B2E">
        <w:rPr>
          <w:rFonts w:ascii="Times New Roman" w:hAnsi="Times New Roman"/>
          <w:b/>
          <w:color w:val="000000"/>
          <w:sz w:val="26"/>
          <w:szCs w:val="26"/>
          <w:lang w:val="en-GB"/>
        </w:rPr>
        <w:t>Informaţionale</w:t>
      </w:r>
      <w:proofErr w:type="spellEnd"/>
    </w:p>
    <w:p w:rsidR="00A57E61" w:rsidRPr="00462B2E" w:rsidRDefault="00A57E61" w:rsidP="00A57E61">
      <w:pPr>
        <w:shd w:val="clear" w:color="auto" w:fill="FFFFFF"/>
        <w:spacing w:line="360" w:lineRule="auto"/>
        <w:jc w:val="right"/>
        <w:rPr>
          <w:rFonts w:ascii="Times New Roman" w:hAnsi="Times New Roman"/>
          <w:b/>
          <w:color w:val="000000"/>
          <w:lang w:val="en-GB"/>
        </w:rPr>
      </w:pPr>
    </w:p>
    <w:p w:rsidR="00A57E61" w:rsidRPr="00462B2E" w:rsidRDefault="00A57E61" w:rsidP="00A57E61">
      <w:pPr>
        <w:ind w:left="7088"/>
        <w:jc w:val="center"/>
        <w:rPr>
          <w:rFonts w:ascii="Times New Roman" w:hAnsi="Times New Roman"/>
          <w:b/>
          <w:sz w:val="22"/>
          <w:szCs w:val="22"/>
          <w:lang w:val="en-GB"/>
        </w:rPr>
      </w:pPr>
      <w:proofErr w:type="spellStart"/>
      <w:r w:rsidRPr="00462B2E">
        <w:rPr>
          <w:rFonts w:ascii="Times New Roman" w:hAnsi="Times New Roman"/>
          <w:b/>
          <w:sz w:val="22"/>
          <w:szCs w:val="22"/>
          <w:lang w:val="en-GB"/>
        </w:rPr>
        <w:t>Aprob</w:t>
      </w:r>
      <w:proofErr w:type="spellEnd"/>
    </w:p>
    <w:p w:rsidR="00A57E61" w:rsidRPr="00462B2E" w:rsidRDefault="00A57E61" w:rsidP="00A57E61">
      <w:pPr>
        <w:ind w:left="5130"/>
        <w:jc w:val="right"/>
        <w:rPr>
          <w:rFonts w:ascii="Times New Roman" w:hAnsi="Times New Roman"/>
          <w:b/>
          <w:sz w:val="22"/>
          <w:szCs w:val="22"/>
          <w:lang w:val="en-GB"/>
        </w:rPr>
      </w:pPr>
      <w:proofErr w:type="spellStart"/>
      <w:proofErr w:type="gramStart"/>
      <w:r w:rsidRPr="00462B2E">
        <w:rPr>
          <w:rFonts w:ascii="Times New Roman" w:hAnsi="Times New Roman"/>
          <w:b/>
          <w:sz w:val="22"/>
          <w:szCs w:val="22"/>
          <w:lang w:val="en-GB"/>
        </w:rPr>
        <w:t>dr.conf.univ</w:t>
      </w:r>
      <w:proofErr w:type="spellEnd"/>
      <w:proofErr w:type="gramEnd"/>
      <w:r w:rsidRPr="00462B2E">
        <w:rPr>
          <w:rFonts w:ascii="Times New Roman" w:hAnsi="Times New Roman"/>
          <w:b/>
          <w:sz w:val="22"/>
          <w:szCs w:val="22"/>
          <w:lang w:val="en-GB"/>
        </w:rPr>
        <w:t xml:space="preserve">. </w:t>
      </w:r>
      <w:proofErr w:type="spellStart"/>
      <w:r w:rsidRPr="00462B2E">
        <w:rPr>
          <w:rFonts w:ascii="Times New Roman" w:hAnsi="Times New Roman"/>
          <w:b/>
          <w:sz w:val="22"/>
          <w:szCs w:val="22"/>
          <w:lang w:val="en-GB"/>
        </w:rPr>
        <w:t>Dumitru</w:t>
      </w:r>
      <w:proofErr w:type="spellEnd"/>
      <w:r w:rsidRPr="00462B2E">
        <w:rPr>
          <w:rFonts w:ascii="Times New Roman" w:hAnsi="Times New Roman"/>
          <w:b/>
          <w:sz w:val="22"/>
          <w:szCs w:val="22"/>
          <w:lang w:val="en-GB"/>
        </w:rPr>
        <w:t xml:space="preserve"> </w:t>
      </w:r>
      <w:proofErr w:type="spellStart"/>
      <w:r w:rsidRPr="00462B2E">
        <w:rPr>
          <w:rFonts w:ascii="Times New Roman" w:hAnsi="Times New Roman"/>
          <w:b/>
          <w:sz w:val="22"/>
          <w:szCs w:val="22"/>
          <w:lang w:val="en-GB"/>
        </w:rPr>
        <w:t>Ciorbă</w:t>
      </w:r>
      <w:proofErr w:type="spellEnd"/>
    </w:p>
    <w:p w:rsidR="00A57E61" w:rsidRPr="00462B2E" w:rsidRDefault="00A57E61" w:rsidP="00A57E61">
      <w:pPr>
        <w:ind w:left="7088"/>
        <w:jc w:val="right"/>
        <w:rPr>
          <w:rFonts w:ascii="Times New Roman" w:hAnsi="Times New Roman"/>
          <w:b/>
          <w:smallCaps/>
          <w:sz w:val="22"/>
          <w:szCs w:val="22"/>
          <w:lang w:val="en-GB"/>
        </w:rPr>
      </w:pPr>
      <w:proofErr w:type="spellStart"/>
      <w:proofErr w:type="gramStart"/>
      <w:r w:rsidRPr="00462B2E">
        <w:rPr>
          <w:rFonts w:ascii="Times New Roman" w:hAnsi="Times New Roman"/>
          <w:b/>
          <w:sz w:val="22"/>
          <w:szCs w:val="22"/>
          <w:lang w:val="en-GB"/>
        </w:rPr>
        <w:t>şef</w:t>
      </w:r>
      <w:proofErr w:type="spellEnd"/>
      <w:proofErr w:type="gramEnd"/>
      <w:r w:rsidRPr="00462B2E">
        <w:rPr>
          <w:rFonts w:ascii="Times New Roman" w:hAnsi="Times New Roman"/>
          <w:b/>
          <w:sz w:val="22"/>
          <w:szCs w:val="22"/>
          <w:lang w:val="en-GB"/>
        </w:rPr>
        <w:t xml:space="preserve"> </w:t>
      </w:r>
      <w:proofErr w:type="spellStart"/>
      <w:r w:rsidRPr="00462B2E">
        <w:rPr>
          <w:rFonts w:ascii="Times New Roman" w:hAnsi="Times New Roman"/>
          <w:b/>
          <w:sz w:val="22"/>
          <w:szCs w:val="22"/>
          <w:lang w:val="en-GB"/>
        </w:rPr>
        <w:t>departament</w:t>
      </w:r>
      <w:proofErr w:type="spellEnd"/>
    </w:p>
    <w:p w:rsidR="00A57E61" w:rsidRPr="00462B2E" w:rsidRDefault="00A57E61" w:rsidP="00A57E61">
      <w:pPr>
        <w:tabs>
          <w:tab w:val="left" w:leader="underscore" w:pos="9356"/>
        </w:tabs>
        <w:ind w:left="7088"/>
        <w:jc w:val="right"/>
        <w:rPr>
          <w:rFonts w:ascii="Times New Roman" w:hAnsi="Times New Roman"/>
          <w:b/>
          <w:smallCaps/>
          <w:sz w:val="22"/>
          <w:szCs w:val="22"/>
          <w:lang w:val="en-GB"/>
        </w:rPr>
      </w:pPr>
      <w:r w:rsidRPr="00462B2E">
        <w:rPr>
          <w:rFonts w:ascii="Times New Roman" w:hAnsi="Times New Roman"/>
          <w:b/>
          <w:smallCaps/>
          <w:sz w:val="22"/>
          <w:szCs w:val="22"/>
          <w:lang w:val="en-GB"/>
        </w:rPr>
        <w:tab/>
      </w:r>
    </w:p>
    <w:p w:rsidR="00A57E61" w:rsidRPr="009B5D84" w:rsidRDefault="00A57E61" w:rsidP="00A57E61">
      <w:pPr>
        <w:tabs>
          <w:tab w:val="left" w:leader="underscore" w:pos="9072"/>
        </w:tabs>
        <w:ind w:left="7088"/>
        <w:jc w:val="right"/>
        <w:rPr>
          <w:rFonts w:ascii="Times New Roman" w:hAnsi="Times New Roman"/>
          <w:b/>
          <w:smallCaps/>
          <w:sz w:val="22"/>
          <w:szCs w:val="22"/>
          <w:lang w:val="en-US"/>
        </w:rPr>
      </w:pPr>
      <w:r w:rsidRPr="00462B2E">
        <w:rPr>
          <w:rFonts w:ascii="Times New Roman" w:hAnsi="Times New Roman"/>
          <w:b/>
          <w:smallCaps/>
          <w:sz w:val="22"/>
          <w:szCs w:val="22"/>
          <w:lang w:val="en-GB"/>
        </w:rPr>
        <w:t>„__”_____________ 201</w:t>
      </w:r>
      <w:r w:rsidR="009B5D84">
        <w:rPr>
          <w:rFonts w:ascii="Times New Roman" w:hAnsi="Times New Roman"/>
          <w:b/>
          <w:smallCaps/>
          <w:sz w:val="22"/>
          <w:szCs w:val="22"/>
          <w:lang w:val="en-US"/>
        </w:rPr>
        <w:t>8</w:t>
      </w:r>
    </w:p>
    <w:p w:rsidR="00A57E61" w:rsidRPr="00462B2E" w:rsidRDefault="00A57E61" w:rsidP="00A57E61">
      <w:pPr>
        <w:tabs>
          <w:tab w:val="left" w:leader="underscore" w:pos="9072"/>
        </w:tabs>
        <w:spacing w:before="120"/>
        <w:ind w:left="5670"/>
        <w:rPr>
          <w:rFonts w:ascii="Times New Roman" w:hAnsi="Times New Roman"/>
          <w:b/>
          <w:smallCaps/>
          <w:sz w:val="22"/>
          <w:szCs w:val="22"/>
          <w:lang w:val="en-GB"/>
        </w:rPr>
      </w:pPr>
    </w:p>
    <w:p w:rsidR="00A57E61" w:rsidRPr="00462B2E" w:rsidRDefault="00A57E61" w:rsidP="00A57E61">
      <w:pPr>
        <w:tabs>
          <w:tab w:val="left" w:leader="underscore" w:pos="9072"/>
        </w:tabs>
        <w:spacing w:before="120"/>
        <w:ind w:left="5670"/>
        <w:rPr>
          <w:rFonts w:ascii="Times New Roman" w:hAnsi="Times New Roman"/>
          <w:b/>
          <w:sz w:val="22"/>
          <w:szCs w:val="22"/>
          <w:lang w:val="en-GB"/>
        </w:rPr>
      </w:pPr>
    </w:p>
    <w:p w:rsidR="00A57E61" w:rsidRPr="00462B2E" w:rsidRDefault="00A57E61" w:rsidP="00A57E61">
      <w:pPr>
        <w:shd w:val="clear" w:color="auto" w:fill="FFFFFF"/>
        <w:spacing w:line="360" w:lineRule="auto"/>
        <w:jc w:val="center"/>
        <w:rPr>
          <w:rFonts w:ascii="Times New Roman" w:hAnsi="Times New Roman"/>
          <w:b/>
          <w:color w:val="000000"/>
          <w:sz w:val="28"/>
          <w:lang w:val="en-GB"/>
        </w:rPr>
      </w:pPr>
      <w:r w:rsidRPr="00462B2E">
        <w:rPr>
          <w:rFonts w:ascii="Times New Roman" w:hAnsi="Times New Roman"/>
          <w:b/>
          <w:color w:val="000000"/>
          <w:sz w:val="28"/>
          <w:lang w:val="en-GB"/>
        </w:rPr>
        <w:t>CAIET DE SARCINI</w:t>
      </w:r>
    </w:p>
    <w:p w:rsidR="00A57E61" w:rsidRPr="00462B2E" w:rsidRDefault="00A57E61" w:rsidP="00A57E61">
      <w:pPr>
        <w:shd w:val="clear" w:color="auto" w:fill="FFFFFF"/>
        <w:spacing w:line="360" w:lineRule="auto"/>
        <w:jc w:val="center"/>
        <w:rPr>
          <w:rFonts w:ascii="Times New Roman" w:hAnsi="Times New Roman"/>
          <w:b/>
          <w:sz w:val="28"/>
          <w:lang w:val="en-GB"/>
        </w:rPr>
      </w:pPr>
      <w:proofErr w:type="spellStart"/>
      <w:proofErr w:type="gramStart"/>
      <w:r w:rsidRPr="00462B2E">
        <w:rPr>
          <w:rFonts w:ascii="Times New Roman" w:hAnsi="Times New Roman"/>
          <w:b/>
          <w:color w:val="000000"/>
          <w:sz w:val="28"/>
          <w:lang w:val="en-GB"/>
        </w:rPr>
        <w:t>pentru</w:t>
      </w:r>
      <w:proofErr w:type="spellEnd"/>
      <w:proofErr w:type="gram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proiectul</w:t>
      </w:r>
      <w:proofErr w:type="spellEnd"/>
      <w:r w:rsidRPr="00462B2E">
        <w:rPr>
          <w:rFonts w:ascii="Times New Roman" w:hAnsi="Times New Roman"/>
          <w:b/>
          <w:color w:val="000000"/>
          <w:sz w:val="28"/>
          <w:lang w:val="en-GB"/>
        </w:rPr>
        <w:t xml:space="preserve"> de </w:t>
      </w:r>
      <w:proofErr w:type="spellStart"/>
      <w:r w:rsidRPr="00462B2E">
        <w:rPr>
          <w:rFonts w:ascii="Times New Roman" w:hAnsi="Times New Roman"/>
          <w:b/>
          <w:color w:val="000000"/>
          <w:sz w:val="28"/>
          <w:lang w:val="en-GB"/>
        </w:rPr>
        <w:t>licenţă</w:t>
      </w:r>
      <w:proofErr w:type="spellEnd"/>
      <w:r w:rsidRPr="00462B2E">
        <w:rPr>
          <w:rFonts w:ascii="Times New Roman" w:hAnsi="Times New Roman"/>
          <w:b/>
          <w:color w:val="000000"/>
          <w:sz w:val="28"/>
          <w:lang w:val="en-GB"/>
        </w:rPr>
        <w:t xml:space="preserve"> al </w:t>
      </w:r>
      <w:proofErr w:type="spellStart"/>
      <w:r w:rsidRPr="00462B2E">
        <w:rPr>
          <w:rFonts w:ascii="Times New Roman" w:hAnsi="Times New Roman"/>
          <w:b/>
          <w:color w:val="000000"/>
          <w:sz w:val="28"/>
          <w:lang w:val="en-GB"/>
        </w:rPr>
        <w:t>studentului</w:t>
      </w:r>
      <w:proofErr w:type="spellEnd"/>
    </w:p>
    <w:p w:rsidR="00A57E61" w:rsidRPr="005D7542" w:rsidRDefault="005D7542" w:rsidP="00A57E61">
      <w:pPr>
        <w:pBdr>
          <w:bottom w:val="single" w:sz="4" w:space="1" w:color="auto"/>
        </w:pBdr>
        <w:shd w:val="clear" w:color="auto" w:fill="FFFFFF"/>
        <w:spacing w:line="360" w:lineRule="auto"/>
        <w:ind w:left="1701" w:right="1699"/>
        <w:jc w:val="center"/>
        <w:rPr>
          <w:rFonts w:ascii="Times New Roman" w:hAnsi="Times New Roman"/>
          <w:i/>
          <w:color w:val="000000"/>
          <w:sz w:val="26"/>
          <w:szCs w:val="26"/>
          <w:lang w:val="ro-RO"/>
        </w:rPr>
      </w:pPr>
      <w:r>
        <w:rPr>
          <w:rFonts w:ascii="Times New Roman" w:hAnsi="Times New Roman"/>
          <w:i/>
          <w:color w:val="000000"/>
          <w:sz w:val="26"/>
          <w:szCs w:val="26"/>
          <w:lang w:val="en-US"/>
        </w:rPr>
        <w:t>V</w:t>
      </w:r>
      <w:r>
        <w:rPr>
          <w:rFonts w:ascii="Times New Roman" w:hAnsi="Times New Roman"/>
          <w:i/>
          <w:color w:val="000000"/>
          <w:sz w:val="26"/>
          <w:szCs w:val="26"/>
          <w:lang w:val="ro-RO"/>
        </w:rPr>
        <w:t>îrlan Ion</w:t>
      </w:r>
    </w:p>
    <w:p w:rsidR="00A57E61" w:rsidRPr="00462B2E" w:rsidRDefault="00A57E61" w:rsidP="00A57E61">
      <w:pPr>
        <w:shd w:val="clear" w:color="auto" w:fill="FFFFFF"/>
        <w:spacing w:line="360" w:lineRule="auto"/>
        <w:jc w:val="center"/>
        <w:rPr>
          <w:rFonts w:ascii="Times New Roman" w:hAnsi="Times New Roman"/>
          <w:i/>
          <w:sz w:val="26"/>
          <w:szCs w:val="26"/>
          <w:lang w:val="en-GB"/>
        </w:rPr>
      </w:pPr>
      <w:r w:rsidRPr="00462B2E">
        <w:rPr>
          <w:rFonts w:ascii="Times New Roman" w:hAnsi="Times New Roman"/>
          <w:color w:val="000000"/>
          <w:sz w:val="26"/>
          <w:szCs w:val="26"/>
          <w:lang w:val="en-GB"/>
        </w:rPr>
        <w:t xml:space="preserve"> </w:t>
      </w:r>
      <w:r w:rsidRPr="00462B2E">
        <w:rPr>
          <w:rFonts w:ascii="Times New Roman" w:hAnsi="Times New Roman"/>
          <w:i/>
          <w:color w:val="000000"/>
          <w:sz w:val="26"/>
          <w:szCs w:val="26"/>
          <w:lang w:val="en-GB"/>
        </w:rPr>
        <w:t>(</w:t>
      </w:r>
      <w:proofErr w:type="spellStart"/>
      <w:proofErr w:type="gramStart"/>
      <w:r w:rsidRPr="00462B2E">
        <w:rPr>
          <w:rFonts w:ascii="Times New Roman" w:hAnsi="Times New Roman"/>
          <w:i/>
          <w:color w:val="000000"/>
          <w:sz w:val="26"/>
          <w:szCs w:val="26"/>
          <w:lang w:val="en-GB"/>
        </w:rPr>
        <w:t>numele</w:t>
      </w:r>
      <w:proofErr w:type="spellEnd"/>
      <w:proofErr w:type="gram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şi</w:t>
      </w:r>
      <w:proofErr w:type="spell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prenumele</w:t>
      </w:r>
      <w:proofErr w:type="spell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studentului</w:t>
      </w:r>
      <w:proofErr w:type="spellEnd"/>
      <w:r w:rsidRPr="00462B2E">
        <w:rPr>
          <w:rFonts w:ascii="Times New Roman" w:hAnsi="Times New Roman"/>
          <w:i/>
          <w:color w:val="000000"/>
          <w:sz w:val="26"/>
          <w:szCs w:val="26"/>
          <w:lang w:val="en-GB"/>
        </w:rPr>
        <w:t>)</w:t>
      </w:r>
    </w:p>
    <w:p w:rsidR="00A57E61" w:rsidRPr="00462B2E" w:rsidRDefault="00A57E61" w:rsidP="00A57E61">
      <w:pPr>
        <w:shd w:val="clear" w:color="auto" w:fill="FFFFFF"/>
        <w:tabs>
          <w:tab w:val="left" w:leader="underscore" w:pos="7114"/>
        </w:tabs>
        <w:rPr>
          <w:color w:val="000000"/>
          <w:lang w:val="en-GB"/>
        </w:rPr>
      </w:pPr>
    </w:p>
    <w:p w:rsidR="00A57E61" w:rsidRPr="00462B2E" w:rsidRDefault="00A57E61" w:rsidP="00A57E61">
      <w:pPr>
        <w:tabs>
          <w:tab w:val="left" w:leader="underscore" w:pos="9639"/>
        </w:tabs>
        <w:rPr>
          <w:rFonts w:ascii="Times New Roman" w:hAnsi="Times New Roman"/>
          <w:b/>
          <w:color w:val="000000"/>
          <w:lang w:val="en-GB"/>
        </w:rPr>
      </w:pPr>
      <w:r w:rsidRPr="00462B2E">
        <w:rPr>
          <w:rFonts w:ascii="Times New Roman" w:hAnsi="Times New Roman"/>
          <w:b/>
          <w:color w:val="000000"/>
          <w:sz w:val="28"/>
          <w:lang w:val="en-GB"/>
        </w:rPr>
        <w:t xml:space="preserve">1. </w:t>
      </w:r>
      <w:proofErr w:type="spellStart"/>
      <w:r w:rsidRPr="00462B2E">
        <w:rPr>
          <w:rFonts w:ascii="Times New Roman" w:hAnsi="Times New Roman"/>
          <w:b/>
          <w:color w:val="000000"/>
          <w:sz w:val="28"/>
          <w:lang w:val="en-GB"/>
        </w:rPr>
        <w:t>Tema</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proiectului</w:t>
      </w:r>
      <w:proofErr w:type="spellEnd"/>
      <w:r w:rsidRPr="00462B2E">
        <w:rPr>
          <w:rFonts w:ascii="Times New Roman" w:hAnsi="Times New Roman"/>
          <w:b/>
          <w:color w:val="000000"/>
          <w:sz w:val="28"/>
          <w:lang w:val="en-GB"/>
        </w:rPr>
        <w:t xml:space="preserve"> de </w:t>
      </w:r>
      <w:proofErr w:type="spellStart"/>
      <w:r w:rsidRPr="00462B2E">
        <w:rPr>
          <w:rFonts w:ascii="Times New Roman" w:hAnsi="Times New Roman"/>
          <w:b/>
          <w:color w:val="000000"/>
          <w:sz w:val="28"/>
          <w:lang w:val="en-GB"/>
        </w:rPr>
        <w:t>licenţă</w:t>
      </w:r>
      <w:proofErr w:type="spellEnd"/>
      <w:r w:rsidRPr="00462B2E">
        <w:rPr>
          <w:rFonts w:ascii="Times New Roman" w:hAnsi="Times New Roman"/>
          <w:color w:val="000000"/>
          <w:lang w:val="en-GB"/>
        </w:rPr>
        <w:t xml:space="preserve"> </w:t>
      </w:r>
      <w:r w:rsidRPr="00462B2E">
        <w:rPr>
          <w:rFonts w:ascii="Times New Roman" w:hAnsi="Times New Roman"/>
          <w:b/>
          <w:color w:val="000000"/>
          <w:lang w:val="en-GB"/>
        </w:rPr>
        <w:tab/>
      </w:r>
    </w:p>
    <w:p w:rsidR="00A57E61" w:rsidRPr="00462B2E" w:rsidRDefault="00A57E61" w:rsidP="00A57E61">
      <w:pPr>
        <w:shd w:val="clear" w:color="auto" w:fill="FFFFFF"/>
        <w:tabs>
          <w:tab w:val="left" w:leader="underscore" w:pos="9639"/>
        </w:tabs>
        <w:spacing w:before="120"/>
        <w:rPr>
          <w:rFonts w:ascii="Times New Roman" w:hAnsi="Times New Roman"/>
          <w:b/>
          <w:color w:val="000000"/>
          <w:lang w:val="en-GB"/>
        </w:rPr>
      </w:pPr>
      <w:r w:rsidRPr="00462B2E">
        <w:rPr>
          <w:rFonts w:ascii="Times New Roman" w:hAnsi="Times New Roman"/>
          <w:b/>
          <w:color w:val="000000"/>
          <w:lang w:val="en-GB"/>
        </w:rPr>
        <w:tab/>
      </w:r>
    </w:p>
    <w:p w:rsidR="00A57E61" w:rsidRPr="00353D1B" w:rsidRDefault="00A57E61" w:rsidP="00A57E61">
      <w:pPr>
        <w:spacing w:before="180"/>
        <w:rPr>
          <w:rFonts w:ascii="Times New Roman" w:hAnsi="Times New Roman"/>
          <w:b/>
          <w:color w:val="000000"/>
          <w:sz w:val="28"/>
          <w:szCs w:val="28"/>
          <w:lang w:val="ro-RO"/>
        </w:rPr>
      </w:pPr>
      <w:proofErr w:type="spellStart"/>
      <w:proofErr w:type="gramStart"/>
      <w:r w:rsidRPr="00462B2E">
        <w:rPr>
          <w:rFonts w:ascii="Times New Roman" w:hAnsi="Times New Roman"/>
          <w:b/>
          <w:color w:val="000000"/>
          <w:sz w:val="28"/>
          <w:szCs w:val="28"/>
          <w:lang w:val="en-GB"/>
        </w:rPr>
        <w:t>confirmată</w:t>
      </w:r>
      <w:proofErr w:type="spellEnd"/>
      <w:proofErr w:type="gramEnd"/>
      <w:r w:rsidRPr="00462B2E">
        <w:rPr>
          <w:rFonts w:ascii="Times New Roman" w:hAnsi="Times New Roman"/>
          <w:b/>
          <w:color w:val="000000"/>
          <w:sz w:val="28"/>
          <w:szCs w:val="28"/>
          <w:lang w:val="en-GB"/>
        </w:rPr>
        <w:t xml:space="preserve"> </w:t>
      </w:r>
      <w:proofErr w:type="spellStart"/>
      <w:r w:rsidRPr="00462B2E">
        <w:rPr>
          <w:rFonts w:ascii="Times New Roman" w:hAnsi="Times New Roman"/>
          <w:b/>
          <w:color w:val="000000"/>
          <w:sz w:val="28"/>
          <w:szCs w:val="28"/>
          <w:lang w:val="en-GB"/>
        </w:rPr>
        <w:t>prin</w:t>
      </w:r>
      <w:proofErr w:type="spellEnd"/>
      <w:r w:rsidRPr="00462B2E">
        <w:rPr>
          <w:rFonts w:ascii="Times New Roman" w:hAnsi="Times New Roman"/>
          <w:b/>
          <w:color w:val="000000"/>
          <w:sz w:val="28"/>
          <w:szCs w:val="28"/>
          <w:lang w:val="en-GB"/>
        </w:rPr>
        <w:t xml:space="preserve"> </w:t>
      </w:r>
      <w:proofErr w:type="spellStart"/>
      <w:r w:rsidRPr="00462B2E">
        <w:rPr>
          <w:rFonts w:ascii="Times New Roman" w:hAnsi="Times New Roman"/>
          <w:b/>
          <w:color w:val="000000"/>
          <w:sz w:val="28"/>
          <w:szCs w:val="28"/>
          <w:lang w:val="en-GB"/>
        </w:rPr>
        <w:t>hotărârea</w:t>
      </w:r>
      <w:proofErr w:type="spellEnd"/>
      <w:r w:rsidRPr="00462B2E">
        <w:rPr>
          <w:rFonts w:ascii="Times New Roman" w:hAnsi="Times New Roman"/>
          <w:b/>
          <w:color w:val="000000"/>
          <w:sz w:val="28"/>
          <w:szCs w:val="28"/>
          <w:lang w:val="en-GB"/>
        </w:rPr>
        <w:t xml:space="preserve"> </w:t>
      </w:r>
      <w:proofErr w:type="spellStart"/>
      <w:r w:rsidRPr="00462B2E">
        <w:rPr>
          <w:rFonts w:ascii="Times New Roman" w:hAnsi="Times New Roman"/>
          <w:b/>
          <w:color w:val="000000"/>
          <w:sz w:val="28"/>
          <w:szCs w:val="28"/>
          <w:lang w:val="en-GB"/>
        </w:rPr>
        <w:t>Consiliului</w:t>
      </w:r>
      <w:proofErr w:type="spellEnd"/>
      <w:r w:rsidRPr="00462B2E">
        <w:rPr>
          <w:rFonts w:ascii="Times New Roman" w:hAnsi="Times New Roman"/>
          <w:b/>
          <w:color w:val="000000"/>
          <w:sz w:val="28"/>
          <w:szCs w:val="28"/>
          <w:lang w:val="en-GB"/>
        </w:rPr>
        <w:t xml:space="preserve"> </w:t>
      </w:r>
      <w:proofErr w:type="spellStart"/>
      <w:r w:rsidRPr="00462B2E">
        <w:rPr>
          <w:rFonts w:ascii="Times New Roman" w:hAnsi="Times New Roman"/>
          <w:b/>
          <w:color w:val="000000"/>
          <w:sz w:val="28"/>
          <w:szCs w:val="28"/>
          <w:lang w:val="en-GB"/>
        </w:rPr>
        <w:t>facultăţii</w:t>
      </w:r>
      <w:proofErr w:type="spellEnd"/>
      <w:r w:rsidRPr="00462B2E">
        <w:rPr>
          <w:rFonts w:ascii="Times New Roman" w:hAnsi="Times New Roman"/>
          <w:b/>
          <w:color w:val="000000"/>
          <w:sz w:val="28"/>
          <w:szCs w:val="28"/>
          <w:lang w:val="en-GB"/>
        </w:rPr>
        <w:t xml:space="preserve"> de la</w:t>
      </w:r>
      <w:r w:rsidRPr="00462B2E">
        <w:rPr>
          <w:rFonts w:ascii="Times New Roman" w:hAnsi="Times New Roman"/>
          <w:color w:val="000000"/>
          <w:sz w:val="28"/>
          <w:szCs w:val="28"/>
          <w:lang w:val="en-GB"/>
        </w:rPr>
        <w:t xml:space="preserve"> „  </w:t>
      </w:r>
      <w:r w:rsidR="00353D1B">
        <w:rPr>
          <w:rFonts w:ascii="Times New Roman" w:hAnsi="Times New Roman"/>
          <w:i/>
          <w:color w:val="000000"/>
          <w:sz w:val="28"/>
          <w:szCs w:val="28"/>
          <w:u w:val="single"/>
          <w:lang w:val="ro-RO"/>
        </w:rPr>
        <w:t>??</w:t>
      </w:r>
      <w:r w:rsidRPr="00462B2E">
        <w:rPr>
          <w:rFonts w:ascii="Times New Roman" w:hAnsi="Times New Roman"/>
          <w:color w:val="000000"/>
          <w:sz w:val="28"/>
          <w:szCs w:val="28"/>
          <w:lang w:val="en-GB"/>
        </w:rPr>
        <w:t xml:space="preserve">”  </w:t>
      </w:r>
      <w:proofErr w:type="spellStart"/>
      <w:proofErr w:type="gramStart"/>
      <w:r w:rsidRPr="00462B2E">
        <w:rPr>
          <w:rFonts w:ascii="Times New Roman" w:hAnsi="Times New Roman"/>
          <w:i/>
          <w:color w:val="000000"/>
          <w:sz w:val="28"/>
          <w:szCs w:val="28"/>
          <w:u w:val="single"/>
          <w:lang w:val="en-GB"/>
        </w:rPr>
        <w:t>octombrie</w:t>
      </w:r>
      <w:proofErr w:type="spellEnd"/>
      <w:proofErr w:type="gramEnd"/>
      <w:r w:rsidRPr="00462B2E">
        <w:rPr>
          <w:rFonts w:ascii="Times New Roman" w:hAnsi="Times New Roman"/>
          <w:i/>
          <w:color w:val="000000"/>
          <w:sz w:val="28"/>
          <w:szCs w:val="28"/>
          <w:u w:val="single"/>
          <w:lang w:val="en-GB"/>
        </w:rPr>
        <w:t xml:space="preserve">  </w:t>
      </w:r>
      <w:r w:rsidRPr="00462B2E">
        <w:rPr>
          <w:rFonts w:ascii="Times New Roman" w:hAnsi="Times New Roman"/>
          <w:color w:val="000000"/>
          <w:sz w:val="28"/>
          <w:szCs w:val="28"/>
          <w:lang w:val="en-GB"/>
        </w:rPr>
        <w:t xml:space="preserve"> </w:t>
      </w:r>
      <w:r w:rsidRPr="00462B2E">
        <w:rPr>
          <w:rFonts w:ascii="Times New Roman" w:hAnsi="Times New Roman"/>
          <w:i/>
          <w:color w:val="000000"/>
          <w:sz w:val="28"/>
          <w:szCs w:val="28"/>
          <w:lang w:val="en-GB"/>
        </w:rPr>
        <w:t>201</w:t>
      </w:r>
      <w:r w:rsidR="00353D1B">
        <w:rPr>
          <w:rFonts w:ascii="Times New Roman" w:hAnsi="Times New Roman"/>
          <w:i/>
          <w:color w:val="000000"/>
          <w:sz w:val="28"/>
          <w:szCs w:val="28"/>
          <w:lang w:val="ro-RO"/>
        </w:rPr>
        <w:t>8</w:t>
      </w:r>
    </w:p>
    <w:p w:rsidR="00A57E61" w:rsidRPr="00353D1B" w:rsidRDefault="00A57E61" w:rsidP="00A57E61">
      <w:pPr>
        <w:tabs>
          <w:tab w:val="left" w:leader="underscore" w:pos="9639"/>
        </w:tabs>
        <w:spacing w:before="180"/>
        <w:rPr>
          <w:rFonts w:ascii="Times New Roman" w:hAnsi="Times New Roman"/>
          <w:i/>
          <w:color w:val="000000"/>
          <w:lang w:val="ro-RO"/>
        </w:rPr>
      </w:pPr>
      <w:r w:rsidRPr="00462B2E">
        <w:rPr>
          <w:rFonts w:ascii="Times New Roman" w:hAnsi="Times New Roman"/>
          <w:b/>
          <w:color w:val="000000"/>
          <w:sz w:val="28"/>
          <w:lang w:val="en-GB"/>
        </w:rPr>
        <w:t xml:space="preserve">2. </w:t>
      </w:r>
      <w:proofErr w:type="spellStart"/>
      <w:r w:rsidRPr="00462B2E">
        <w:rPr>
          <w:rFonts w:ascii="Times New Roman" w:hAnsi="Times New Roman"/>
          <w:b/>
          <w:color w:val="000000"/>
          <w:sz w:val="28"/>
          <w:lang w:val="en-GB"/>
        </w:rPr>
        <w:t>Termenul</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limită</w:t>
      </w:r>
      <w:proofErr w:type="spellEnd"/>
      <w:r w:rsidRPr="00462B2E">
        <w:rPr>
          <w:rFonts w:ascii="Times New Roman" w:hAnsi="Times New Roman"/>
          <w:b/>
          <w:color w:val="000000"/>
          <w:sz w:val="28"/>
          <w:lang w:val="en-GB"/>
        </w:rPr>
        <w:t xml:space="preserve"> de </w:t>
      </w:r>
      <w:proofErr w:type="spellStart"/>
      <w:r w:rsidRPr="00462B2E">
        <w:rPr>
          <w:rFonts w:ascii="Times New Roman" w:hAnsi="Times New Roman"/>
          <w:b/>
          <w:color w:val="000000"/>
          <w:sz w:val="28"/>
          <w:lang w:val="en-GB"/>
        </w:rPr>
        <w:t>prezentare</w:t>
      </w:r>
      <w:proofErr w:type="spellEnd"/>
      <w:r w:rsidRPr="00462B2E">
        <w:rPr>
          <w:rFonts w:ascii="Times New Roman" w:hAnsi="Times New Roman"/>
          <w:b/>
          <w:color w:val="000000"/>
          <w:sz w:val="28"/>
          <w:lang w:val="en-GB"/>
        </w:rPr>
        <w:t xml:space="preserve"> a </w:t>
      </w:r>
      <w:proofErr w:type="spellStart"/>
      <w:r w:rsidRPr="00462B2E">
        <w:rPr>
          <w:rFonts w:ascii="Times New Roman" w:hAnsi="Times New Roman"/>
          <w:b/>
          <w:color w:val="000000"/>
          <w:sz w:val="28"/>
          <w:lang w:val="en-GB"/>
        </w:rPr>
        <w:t>proiectului</w:t>
      </w:r>
      <w:proofErr w:type="spellEnd"/>
      <w:r w:rsidRPr="00462B2E">
        <w:rPr>
          <w:rFonts w:ascii="Times New Roman" w:hAnsi="Times New Roman"/>
          <w:color w:val="000000"/>
          <w:lang w:val="en-GB"/>
        </w:rPr>
        <w:t xml:space="preserve"> </w:t>
      </w:r>
      <w:r w:rsidRPr="00462B2E">
        <w:rPr>
          <w:rFonts w:ascii="Times New Roman" w:hAnsi="Times New Roman"/>
          <w:color w:val="000000"/>
          <w:sz w:val="26"/>
          <w:szCs w:val="26"/>
          <w:lang w:val="en-GB"/>
        </w:rPr>
        <w:t xml:space="preserve">  </w:t>
      </w:r>
      <w:proofErr w:type="gramStart"/>
      <w:r w:rsidR="00353D1B" w:rsidRPr="002D1E70">
        <w:rPr>
          <w:rFonts w:ascii="Times New Roman" w:hAnsi="Times New Roman"/>
          <w:i/>
          <w:color w:val="000000"/>
          <w:sz w:val="26"/>
          <w:szCs w:val="26"/>
          <w:lang w:val="ro-RO"/>
        </w:rPr>
        <w:t>??</w:t>
      </w:r>
      <w:r w:rsidRPr="00462B2E">
        <w:rPr>
          <w:rFonts w:ascii="Times New Roman" w:hAnsi="Times New Roman"/>
          <w:i/>
          <w:color w:val="000000"/>
          <w:sz w:val="26"/>
          <w:szCs w:val="26"/>
          <w:lang w:val="en-GB"/>
        </w:rPr>
        <w:t>.</w:t>
      </w:r>
      <w:proofErr w:type="gramEnd"/>
      <w:r w:rsidRPr="00462B2E">
        <w:rPr>
          <w:rFonts w:ascii="Times New Roman" w:hAnsi="Times New Roman"/>
          <w:i/>
          <w:color w:val="000000"/>
          <w:sz w:val="26"/>
          <w:szCs w:val="26"/>
          <w:lang w:val="en-GB"/>
        </w:rPr>
        <w:t>05.201</w:t>
      </w:r>
      <w:r w:rsidR="00353D1B" w:rsidRPr="002D1E70">
        <w:rPr>
          <w:rFonts w:ascii="Times New Roman" w:hAnsi="Times New Roman"/>
          <w:i/>
          <w:color w:val="000000"/>
          <w:sz w:val="26"/>
          <w:szCs w:val="26"/>
          <w:lang w:val="ro-RO"/>
        </w:rPr>
        <w:t>8</w:t>
      </w:r>
    </w:p>
    <w:p w:rsidR="00A57E61" w:rsidRPr="00462B2E" w:rsidRDefault="00A57E61" w:rsidP="00A57E61">
      <w:pPr>
        <w:tabs>
          <w:tab w:val="left" w:leader="underscore" w:pos="9639"/>
        </w:tabs>
        <w:spacing w:before="180"/>
        <w:rPr>
          <w:rFonts w:ascii="Times New Roman" w:hAnsi="Times New Roman"/>
          <w:color w:val="000000"/>
          <w:lang w:val="en-GB"/>
        </w:rPr>
      </w:pPr>
    </w:p>
    <w:p w:rsidR="00A57E61" w:rsidRPr="005D7542" w:rsidRDefault="00A57E61" w:rsidP="00A57E61">
      <w:pPr>
        <w:rPr>
          <w:rFonts w:ascii="Times New Roman" w:hAnsi="Times New Roman"/>
          <w:i/>
          <w:sz w:val="28"/>
          <w:szCs w:val="28"/>
          <w:lang w:val="en-GB"/>
        </w:rPr>
      </w:pPr>
      <w:r w:rsidRPr="00462B2E">
        <w:rPr>
          <w:rFonts w:ascii="Times New Roman" w:hAnsi="Times New Roman"/>
          <w:b/>
          <w:color w:val="000000"/>
          <w:sz w:val="28"/>
          <w:lang w:val="en-GB"/>
        </w:rPr>
        <w:t xml:space="preserve">3. Date </w:t>
      </w:r>
      <w:proofErr w:type="spellStart"/>
      <w:r w:rsidRPr="00462B2E">
        <w:rPr>
          <w:rFonts w:ascii="Times New Roman" w:hAnsi="Times New Roman"/>
          <w:b/>
          <w:color w:val="000000"/>
          <w:sz w:val="28"/>
          <w:lang w:val="en-GB"/>
        </w:rPr>
        <w:t>iniţiale</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pentru</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elaborarea</w:t>
      </w:r>
      <w:proofErr w:type="spellEnd"/>
      <w:r w:rsidRPr="00462B2E">
        <w:rPr>
          <w:rFonts w:ascii="Times New Roman" w:hAnsi="Times New Roman"/>
          <w:b/>
          <w:color w:val="000000"/>
          <w:sz w:val="28"/>
          <w:lang w:val="en-GB"/>
        </w:rPr>
        <w:t xml:space="preserve"> </w:t>
      </w:r>
      <w:proofErr w:type="spellStart"/>
      <w:proofErr w:type="gramStart"/>
      <w:r w:rsidRPr="00462B2E">
        <w:rPr>
          <w:rFonts w:ascii="Times New Roman" w:hAnsi="Times New Roman"/>
          <w:b/>
          <w:color w:val="000000"/>
          <w:sz w:val="28"/>
          <w:lang w:val="en-GB"/>
        </w:rPr>
        <w:t>proiectului</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i/>
          <w:sz w:val="28"/>
          <w:szCs w:val="28"/>
          <w:lang w:val="en-GB"/>
        </w:rPr>
        <w:t>Sarcina</w:t>
      </w:r>
      <w:proofErr w:type="spellEnd"/>
      <w:proofErr w:type="gramEnd"/>
      <w:r w:rsidRPr="00462B2E">
        <w:rPr>
          <w:rFonts w:ascii="Times New Roman" w:hAnsi="Times New Roman"/>
          <w:i/>
          <w:sz w:val="28"/>
          <w:szCs w:val="28"/>
          <w:lang w:val="en-GB"/>
        </w:rPr>
        <w:t xml:space="preserve"> </w:t>
      </w:r>
      <w:proofErr w:type="spellStart"/>
      <w:r w:rsidRPr="00462B2E">
        <w:rPr>
          <w:rFonts w:ascii="Times New Roman" w:hAnsi="Times New Roman"/>
          <w:i/>
          <w:sz w:val="28"/>
          <w:szCs w:val="28"/>
          <w:lang w:val="en-GB"/>
        </w:rPr>
        <w:t>pentru</w:t>
      </w:r>
      <w:proofErr w:type="spellEnd"/>
      <w:r w:rsidRPr="00462B2E">
        <w:rPr>
          <w:rFonts w:ascii="Times New Roman" w:hAnsi="Times New Roman"/>
          <w:i/>
          <w:sz w:val="28"/>
          <w:szCs w:val="28"/>
          <w:lang w:val="en-GB"/>
        </w:rPr>
        <w:t xml:space="preserve"> </w:t>
      </w:r>
      <w:proofErr w:type="spellStart"/>
      <w:r w:rsidRPr="00462B2E">
        <w:rPr>
          <w:rFonts w:ascii="Times New Roman" w:hAnsi="Times New Roman"/>
          <w:i/>
          <w:sz w:val="28"/>
          <w:szCs w:val="28"/>
          <w:lang w:val="en-GB"/>
        </w:rPr>
        <w:t>elaborarea</w:t>
      </w:r>
      <w:proofErr w:type="spellEnd"/>
      <w:r w:rsidRPr="00462B2E">
        <w:rPr>
          <w:rFonts w:ascii="Times New Roman" w:hAnsi="Times New Roman"/>
          <w:i/>
          <w:sz w:val="28"/>
          <w:szCs w:val="28"/>
          <w:lang w:val="en-GB"/>
        </w:rPr>
        <w:t xml:space="preserve"> </w:t>
      </w:r>
      <w:proofErr w:type="spellStart"/>
      <w:r w:rsidRPr="00462B2E">
        <w:rPr>
          <w:rFonts w:ascii="Times New Roman" w:hAnsi="Times New Roman"/>
          <w:i/>
          <w:sz w:val="28"/>
          <w:szCs w:val="28"/>
          <w:lang w:val="en-GB"/>
        </w:rPr>
        <w:t>proiectului</w:t>
      </w:r>
      <w:proofErr w:type="spellEnd"/>
      <w:r w:rsidRPr="00462B2E">
        <w:rPr>
          <w:rFonts w:ascii="Times New Roman" w:hAnsi="Times New Roman"/>
          <w:i/>
          <w:sz w:val="28"/>
          <w:szCs w:val="28"/>
          <w:lang w:val="en-GB"/>
        </w:rPr>
        <w:t xml:space="preserve"> de </w:t>
      </w:r>
      <w:proofErr w:type="spellStart"/>
      <w:r w:rsidRPr="00462B2E">
        <w:rPr>
          <w:rFonts w:ascii="Times New Roman" w:hAnsi="Times New Roman"/>
          <w:i/>
          <w:sz w:val="28"/>
          <w:szCs w:val="28"/>
          <w:lang w:val="en-GB"/>
        </w:rPr>
        <w:t>diplomă</w:t>
      </w:r>
      <w:proofErr w:type="spellEnd"/>
      <w:r w:rsidRPr="005D7542">
        <w:rPr>
          <w:rFonts w:ascii="Times New Roman" w:hAnsi="Times New Roman"/>
          <w:i/>
          <w:sz w:val="28"/>
          <w:szCs w:val="28"/>
          <w:lang w:val="en-GB"/>
        </w:rPr>
        <w:t xml:space="preserve">. </w:t>
      </w:r>
    </w:p>
    <w:p w:rsidR="00A57E61" w:rsidRPr="005D7542" w:rsidRDefault="00A57E61" w:rsidP="00A57E61">
      <w:pPr>
        <w:rPr>
          <w:rFonts w:ascii="Times New Roman" w:hAnsi="Times New Roman"/>
          <w:i/>
          <w:sz w:val="28"/>
          <w:szCs w:val="28"/>
          <w:lang w:val="en-GB"/>
        </w:rPr>
      </w:pPr>
    </w:p>
    <w:p w:rsidR="00A57E61" w:rsidRPr="00462B2E" w:rsidRDefault="00A57E61" w:rsidP="00A57E61">
      <w:pPr>
        <w:rPr>
          <w:rFonts w:ascii="Times New Roman" w:hAnsi="Times New Roman"/>
          <w:b/>
          <w:color w:val="000000"/>
          <w:sz w:val="28"/>
          <w:lang w:val="en-GB"/>
        </w:rPr>
      </w:pPr>
      <w:r w:rsidRPr="00462B2E">
        <w:rPr>
          <w:rFonts w:ascii="Times New Roman" w:hAnsi="Times New Roman"/>
          <w:b/>
          <w:color w:val="000000"/>
          <w:sz w:val="28"/>
          <w:lang w:val="en-GB"/>
        </w:rPr>
        <w:t xml:space="preserve">4. </w:t>
      </w:r>
      <w:proofErr w:type="spellStart"/>
      <w:r w:rsidRPr="00462B2E">
        <w:rPr>
          <w:rFonts w:ascii="Times New Roman" w:hAnsi="Times New Roman"/>
          <w:b/>
          <w:color w:val="000000"/>
          <w:sz w:val="28"/>
          <w:lang w:val="en-GB"/>
        </w:rPr>
        <w:t>Conţinutul</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memoriului</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explicativ</w:t>
      </w:r>
      <w:proofErr w:type="spellEnd"/>
    </w:p>
    <w:p w:rsidR="00A57E61" w:rsidRPr="00462B2E" w:rsidRDefault="00A57E61" w:rsidP="00A57E61">
      <w:pPr>
        <w:rPr>
          <w:rFonts w:ascii="Times New Roman" w:hAnsi="Times New Roman"/>
          <w:i/>
          <w:sz w:val="28"/>
          <w:szCs w:val="28"/>
          <w:lang w:val="en-GB"/>
        </w:rPr>
      </w:pPr>
      <w:r w:rsidRPr="00462B2E">
        <w:rPr>
          <w:rFonts w:ascii="Times New Roman" w:hAnsi="Times New Roman"/>
          <w:b/>
          <w:color w:val="000000"/>
          <w:sz w:val="28"/>
          <w:lang w:val="en-GB"/>
        </w:rPr>
        <w:t xml:space="preserve">           </w:t>
      </w:r>
      <w:r w:rsidRPr="00462B2E">
        <w:rPr>
          <w:rFonts w:ascii="Times New Roman" w:hAnsi="Times New Roman"/>
          <w:i/>
          <w:sz w:val="28"/>
          <w:szCs w:val="28"/>
          <w:lang w:val="en-GB"/>
        </w:rPr>
        <w:t xml:space="preserve"> </w:t>
      </w:r>
      <w:proofErr w:type="spellStart"/>
      <w:r w:rsidRPr="00462B2E">
        <w:rPr>
          <w:rFonts w:ascii="Times New Roman" w:hAnsi="Times New Roman"/>
          <w:i/>
          <w:sz w:val="28"/>
          <w:szCs w:val="28"/>
          <w:lang w:val="en-GB"/>
        </w:rPr>
        <w:t>Introducere</w:t>
      </w:r>
      <w:proofErr w:type="spellEnd"/>
    </w:p>
    <w:p w:rsidR="00A57E61" w:rsidRPr="00462B2E" w:rsidRDefault="00A57E61" w:rsidP="00A57E61">
      <w:pPr>
        <w:rPr>
          <w:rFonts w:ascii="Times New Roman" w:hAnsi="Times New Roman"/>
          <w:i/>
          <w:sz w:val="28"/>
          <w:szCs w:val="28"/>
          <w:lang w:val="en-GB"/>
        </w:rPr>
      </w:pPr>
      <w:r w:rsidRPr="00462B2E">
        <w:rPr>
          <w:rFonts w:ascii="Times New Roman" w:hAnsi="Times New Roman"/>
          <w:i/>
          <w:sz w:val="28"/>
          <w:szCs w:val="28"/>
          <w:lang w:val="en-GB"/>
        </w:rPr>
        <w:tab/>
        <w:t xml:space="preserve"> </w:t>
      </w:r>
      <w:r w:rsidRPr="005D7542">
        <w:rPr>
          <w:rFonts w:ascii="Times New Roman" w:hAnsi="Times New Roman"/>
          <w:i/>
          <w:sz w:val="28"/>
          <w:szCs w:val="28"/>
          <w:lang w:val="pt-BR"/>
        </w:rPr>
        <w:t xml:space="preserve">1. </w:t>
      </w:r>
      <w:proofErr w:type="spellStart"/>
      <w:r w:rsidRPr="00462B2E">
        <w:rPr>
          <w:rFonts w:ascii="Times New Roman" w:hAnsi="Times New Roman"/>
          <w:i/>
          <w:sz w:val="28"/>
          <w:szCs w:val="28"/>
          <w:lang w:val="en-GB"/>
        </w:rPr>
        <w:t>Analiza</w:t>
      </w:r>
      <w:proofErr w:type="spellEnd"/>
      <w:r w:rsidRPr="00462B2E">
        <w:rPr>
          <w:rFonts w:ascii="Times New Roman" w:hAnsi="Times New Roman"/>
          <w:i/>
          <w:sz w:val="28"/>
          <w:szCs w:val="28"/>
          <w:lang w:val="en-GB"/>
        </w:rPr>
        <w:t xml:space="preserve"> </w:t>
      </w:r>
      <w:proofErr w:type="spellStart"/>
      <w:r w:rsidRPr="00462B2E">
        <w:rPr>
          <w:rFonts w:ascii="Times New Roman" w:hAnsi="Times New Roman"/>
          <w:i/>
          <w:sz w:val="28"/>
          <w:szCs w:val="28"/>
          <w:lang w:val="en-GB"/>
        </w:rPr>
        <w:t>domeniului</w:t>
      </w:r>
      <w:proofErr w:type="spellEnd"/>
      <w:r w:rsidRPr="00462B2E">
        <w:rPr>
          <w:rFonts w:ascii="Times New Roman" w:hAnsi="Times New Roman"/>
          <w:i/>
          <w:sz w:val="28"/>
          <w:szCs w:val="28"/>
          <w:lang w:val="en-GB"/>
        </w:rPr>
        <w:t xml:space="preserve"> de </w:t>
      </w:r>
      <w:proofErr w:type="spellStart"/>
      <w:r w:rsidRPr="00462B2E">
        <w:rPr>
          <w:rFonts w:ascii="Times New Roman" w:hAnsi="Times New Roman"/>
          <w:i/>
          <w:sz w:val="28"/>
          <w:szCs w:val="28"/>
          <w:lang w:val="en-GB"/>
        </w:rPr>
        <w:t>studiu</w:t>
      </w:r>
      <w:proofErr w:type="spellEnd"/>
      <w:r w:rsidRPr="00462B2E">
        <w:rPr>
          <w:rFonts w:ascii="Times New Roman" w:hAnsi="Times New Roman"/>
          <w:i/>
          <w:sz w:val="28"/>
          <w:szCs w:val="28"/>
          <w:lang w:val="en-GB"/>
        </w:rPr>
        <w:t xml:space="preserve"> </w:t>
      </w:r>
    </w:p>
    <w:p w:rsidR="00A57E61" w:rsidRPr="00462B2E" w:rsidRDefault="00A57E61" w:rsidP="00A57E61">
      <w:pPr>
        <w:rPr>
          <w:rFonts w:ascii="Times New Roman" w:hAnsi="Times New Roman"/>
          <w:i/>
          <w:sz w:val="28"/>
          <w:szCs w:val="28"/>
          <w:lang w:val="en-GB"/>
        </w:rPr>
      </w:pPr>
      <w:r w:rsidRPr="00462B2E">
        <w:rPr>
          <w:rFonts w:ascii="Times New Roman" w:hAnsi="Times New Roman"/>
          <w:i/>
          <w:sz w:val="28"/>
          <w:szCs w:val="28"/>
          <w:lang w:val="en-GB"/>
        </w:rPr>
        <w:t xml:space="preserve">          2. </w:t>
      </w:r>
      <w:proofErr w:type="spellStart"/>
      <w:r w:rsidRPr="00462B2E">
        <w:rPr>
          <w:rFonts w:ascii="Times New Roman" w:hAnsi="Times New Roman"/>
          <w:i/>
          <w:sz w:val="28"/>
          <w:szCs w:val="28"/>
          <w:lang w:val="en-GB"/>
        </w:rPr>
        <w:t>Proiectarea</w:t>
      </w:r>
      <w:proofErr w:type="spellEnd"/>
      <w:r w:rsidRPr="00462B2E">
        <w:rPr>
          <w:rFonts w:ascii="Times New Roman" w:hAnsi="Times New Roman"/>
          <w:i/>
          <w:sz w:val="28"/>
          <w:szCs w:val="28"/>
          <w:lang w:val="en-GB"/>
        </w:rPr>
        <w:t xml:space="preserve"> </w:t>
      </w:r>
      <w:proofErr w:type="spellStart"/>
      <w:r w:rsidRPr="00462B2E">
        <w:rPr>
          <w:rFonts w:ascii="Times New Roman" w:hAnsi="Times New Roman"/>
          <w:i/>
          <w:sz w:val="28"/>
          <w:szCs w:val="28"/>
          <w:lang w:val="en-GB"/>
        </w:rPr>
        <w:t>sistemului</w:t>
      </w:r>
      <w:proofErr w:type="spellEnd"/>
      <w:r w:rsidRPr="005D7542">
        <w:rPr>
          <w:rFonts w:ascii="Times New Roman" w:hAnsi="Times New Roman"/>
          <w:i/>
          <w:sz w:val="28"/>
          <w:szCs w:val="28"/>
          <w:lang w:val="pt-BR"/>
        </w:rPr>
        <w:t xml:space="preserve"> </w:t>
      </w:r>
      <w:r w:rsidRPr="00462B2E">
        <w:rPr>
          <w:rFonts w:ascii="Times New Roman" w:hAnsi="Times New Roman"/>
          <w:i/>
          <w:sz w:val="28"/>
          <w:szCs w:val="28"/>
          <w:lang w:val="en-GB"/>
        </w:rPr>
        <w:t xml:space="preserve">  </w:t>
      </w:r>
    </w:p>
    <w:p w:rsidR="00A57E61" w:rsidRPr="00462B2E" w:rsidRDefault="00A57E61" w:rsidP="00A57E61">
      <w:pPr>
        <w:rPr>
          <w:rFonts w:ascii="Times New Roman" w:hAnsi="Times New Roman"/>
          <w:i/>
          <w:sz w:val="28"/>
          <w:szCs w:val="28"/>
          <w:lang w:val="en-GB"/>
        </w:rPr>
      </w:pPr>
      <w:r w:rsidRPr="005D7542">
        <w:rPr>
          <w:rFonts w:ascii="Times New Roman" w:hAnsi="Times New Roman"/>
          <w:i/>
          <w:sz w:val="28"/>
          <w:szCs w:val="28"/>
          <w:lang w:val="pt-BR"/>
        </w:rPr>
        <w:tab/>
        <w:t xml:space="preserve">3. </w:t>
      </w:r>
      <w:proofErr w:type="spellStart"/>
      <w:r w:rsidRPr="00462B2E">
        <w:rPr>
          <w:rFonts w:ascii="Times New Roman" w:hAnsi="Times New Roman"/>
          <w:i/>
          <w:sz w:val="28"/>
          <w:szCs w:val="28"/>
          <w:lang w:val="en-GB"/>
        </w:rPr>
        <w:t>Realizarea</w:t>
      </w:r>
      <w:proofErr w:type="spellEnd"/>
      <w:r w:rsidRPr="00462B2E">
        <w:rPr>
          <w:rFonts w:ascii="Times New Roman" w:hAnsi="Times New Roman"/>
          <w:i/>
          <w:sz w:val="28"/>
          <w:szCs w:val="28"/>
          <w:lang w:val="en-GB"/>
        </w:rPr>
        <w:t xml:space="preserve"> </w:t>
      </w:r>
      <w:proofErr w:type="spellStart"/>
      <w:r w:rsidRPr="00462B2E">
        <w:rPr>
          <w:rFonts w:ascii="Times New Roman" w:hAnsi="Times New Roman"/>
          <w:i/>
          <w:sz w:val="28"/>
          <w:szCs w:val="28"/>
          <w:lang w:val="en-GB"/>
        </w:rPr>
        <w:t>sistemului</w:t>
      </w:r>
      <w:proofErr w:type="spellEnd"/>
    </w:p>
    <w:p w:rsidR="00A57E61" w:rsidRPr="00462B2E" w:rsidRDefault="00A57E61" w:rsidP="00A57E61">
      <w:pPr>
        <w:rPr>
          <w:rFonts w:ascii="Times New Roman" w:hAnsi="Times New Roman"/>
          <w:i/>
          <w:sz w:val="28"/>
          <w:szCs w:val="28"/>
          <w:lang w:val="en-GB"/>
        </w:rPr>
      </w:pPr>
      <w:r w:rsidRPr="005D7542">
        <w:rPr>
          <w:rFonts w:ascii="Times New Roman" w:hAnsi="Times New Roman"/>
          <w:i/>
          <w:sz w:val="28"/>
          <w:szCs w:val="28"/>
          <w:lang w:val="pt-BR"/>
        </w:rPr>
        <w:tab/>
        <w:t>4. Documentarea produsului realizat</w:t>
      </w:r>
    </w:p>
    <w:p w:rsidR="00A57E61" w:rsidRPr="005D7542" w:rsidRDefault="00A57E61" w:rsidP="00A57E61">
      <w:pPr>
        <w:rPr>
          <w:rFonts w:ascii="Times New Roman" w:hAnsi="Times New Roman"/>
          <w:i/>
          <w:sz w:val="28"/>
          <w:szCs w:val="28"/>
          <w:lang w:val="pt-BR"/>
        </w:rPr>
      </w:pPr>
      <w:r w:rsidRPr="005D7542">
        <w:rPr>
          <w:rFonts w:ascii="Times New Roman" w:hAnsi="Times New Roman"/>
          <w:i/>
          <w:sz w:val="28"/>
          <w:szCs w:val="28"/>
          <w:lang w:val="pt-BR"/>
        </w:rPr>
        <w:tab/>
        <w:t xml:space="preserve">5. </w:t>
      </w:r>
      <w:proofErr w:type="spellStart"/>
      <w:r w:rsidRPr="00462B2E">
        <w:rPr>
          <w:rFonts w:ascii="Times New Roman" w:hAnsi="Times New Roman"/>
          <w:i/>
          <w:sz w:val="28"/>
          <w:szCs w:val="28"/>
          <w:lang w:val="en-GB"/>
        </w:rPr>
        <w:t>Argumentarea</w:t>
      </w:r>
      <w:proofErr w:type="spellEnd"/>
      <w:r w:rsidRPr="00462B2E">
        <w:rPr>
          <w:rFonts w:ascii="Times New Roman" w:hAnsi="Times New Roman"/>
          <w:i/>
          <w:sz w:val="28"/>
          <w:szCs w:val="28"/>
          <w:lang w:val="en-GB"/>
        </w:rPr>
        <w:t xml:space="preserve"> </w:t>
      </w:r>
      <w:proofErr w:type="spellStart"/>
      <w:r w:rsidRPr="00462B2E">
        <w:rPr>
          <w:rFonts w:ascii="Times New Roman" w:hAnsi="Times New Roman"/>
          <w:i/>
          <w:sz w:val="28"/>
          <w:szCs w:val="28"/>
          <w:lang w:val="en-GB"/>
        </w:rPr>
        <w:t>economică</w:t>
      </w:r>
      <w:proofErr w:type="spellEnd"/>
      <w:r w:rsidRPr="005D7542">
        <w:rPr>
          <w:rFonts w:ascii="Times New Roman" w:hAnsi="Times New Roman"/>
          <w:i/>
          <w:sz w:val="28"/>
          <w:szCs w:val="28"/>
          <w:lang w:val="pt-BR"/>
        </w:rPr>
        <w:t xml:space="preserve">  </w:t>
      </w:r>
    </w:p>
    <w:p w:rsidR="00A57E61" w:rsidRPr="005D7542" w:rsidRDefault="00A57E61" w:rsidP="00A57E61">
      <w:pPr>
        <w:rPr>
          <w:rFonts w:ascii="Times New Roman" w:hAnsi="Times New Roman"/>
          <w:i/>
          <w:sz w:val="28"/>
          <w:szCs w:val="28"/>
          <w:lang w:val="pt-BR"/>
        </w:rPr>
      </w:pPr>
      <w:r w:rsidRPr="005D7542">
        <w:rPr>
          <w:rFonts w:ascii="Times New Roman" w:hAnsi="Times New Roman"/>
          <w:i/>
          <w:sz w:val="28"/>
          <w:szCs w:val="28"/>
          <w:lang w:val="pt-BR"/>
        </w:rPr>
        <w:t xml:space="preserve">         Concluzii</w:t>
      </w:r>
    </w:p>
    <w:p w:rsidR="00A57E61" w:rsidRPr="00462B2E" w:rsidRDefault="00A57E61" w:rsidP="00A57E61">
      <w:pPr>
        <w:shd w:val="clear" w:color="auto" w:fill="FFFFFF"/>
        <w:tabs>
          <w:tab w:val="left" w:leader="underscore" w:pos="9639"/>
        </w:tabs>
        <w:spacing w:before="180"/>
        <w:rPr>
          <w:rFonts w:ascii="Times New Roman" w:hAnsi="Times New Roman"/>
          <w:b/>
          <w:color w:val="000000"/>
          <w:sz w:val="28"/>
          <w:lang w:val="en-GB"/>
        </w:rPr>
      </w:pPr>
      <w:r w:rsidRPr="00462B2E">
        <w:rPr>
          <w:rFonts w:ascii="Times New Roman" w:hAnsi="Times New Roman"/>
          <w:b/>
          <w:color w:val="000000"/>
          <w:sz w:val="28"/>
          <w:lang w:val="en-GB"/>
        </w:rPr>
        <w:t xml:space="preserve">5. </w:t>
      </w:r>
      <w:proofErr w:type="spellStart"/>
      <w:r w:rsidRPr="00462B2E">
        <w:rPr>
          <w:rFonts w:ascii="Times New Roman" w:hAnsi="Times New Roman"/>
          <w:b/>
          <w:color w:val="000000"/>
          <w:sz w:val="28"/>
          <w:lang w:val="en-GB"/>
        </w:rPr>
        <w:t>Conţinutul</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părţii</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grafice</w:t>
      </w:r>
      <w:proofErr w:type="spellEnd"/>
      <w:r w:rsidRPr="00462B2E">
        <w:rPr>
          <w:rFonts w:ascii="Times New Roman" w:hAnsi="Times New Roman"/>
          <w:b/>
          <w:color w:val="000000"/>
          <w:sz w:val="28"/>
          <w:lang w:val="en-GB"/>
        </w:rPr>
        <w:t xml:space="preserve"> a </w:t>
      </w:r>
      <w:proofErr w:type="spellStart"/>
      <w:r w:rsidRPr="00462B2E">
        <w:rPr>
          <w:rFonts w:ascii="Times New Roman" w:hAnsi="Times New Roman"/>
          <w:b/>
          <w:color w:val="000000"/>
          <w:sz w:val="28"/>
          <w:lang w:val="en-GB"/>
        </w:rPr>
        <w:t>proiectului</w:t>
      </w:r>
      <w:proofErr w:type="spellEnd"/>
    </w:p>
    <w:p w:rsidR="00A57E61" w:rsidRPr="005D7542" w:rsidRDefault="00A57E61" w:rsidP="00A57E61">
      <w:pPr>
        <w:shd w:val="clear" w:color="auto" w:fill="FFFFFF"/>
        <w:tabs>
          <w:tab w:val="left" w:leader="underscore" w:pos="9639"/>
        </w:tabs>
        <w:spacing w:before="180"/>
        <w:rPr>
          <w:rFonts w:ascii="Times New Roman" w:hAnsi="Times New Roman"/>
          <w:b/>
          <w:color w:val="000000"/>
          <w:sz w:val="28"/>
        </w:rPr>
      </w:pPr>
      <w:r w:rsidRPr="005D7542">
        <w:rPr>
          <w:rFonts w:ascii="Times New Roman" w:hAnsi="Times New Roman"/>
          <w:i/>
          <w:sz w:val="28"/>
          <w:szCs w:val="28"/>
          <w:lang w:val="en-US" w:bidi="ar-EG"/>
        </w:rPr>
        <w:t xml:space="preserve"> </w:t>
      </w:r>
      <w:proofErr w:type="spellStart"/>
      <w:proofErr w:type="gramStart"/>
      <w:r w:rsidRPr="005D7542">
        <w:rPr>
          <w:rFonts w:ascii="Times New Roman" w:hAnsi="Times New Roman"/>
          <w:i/>
          <w:sz w:val="28"/>
          <w:szCs w:val="28"/>
          <w:lang w:val="en-US" w:bidi="ar-EG"/>
        </w:rPr>
        <w:t>Diagrama</w:t>
      </w:r>
      <w:proofErr w:type="spellEnd"/>
      <w:r w:rsidRPr="005D7542">
        <w:rPr>
          <w:rFonts w:ascii="Times New Roman" w:hAnsi="Times New Roman"/>
          <w:i/>
          <w:sz w:val="28"/>
          <w:szCs w:val="28"/>
          <w:lang w:val="en-US" w:bidi="ar-EG"/>
        </w:rPr>
        <w:t xml:space="preserve"> uses-case </w:t>
      </w:r>
      <w:proofErr w:type="spellStart"/>
      <w:r w:rsidRPr="005D7542">
        <w:rPr>
          <w:rFonts w:ascii="Times New Roman" w:hAnsi="Times New Roman"/>
          <w:i/>
          <w:sz w:val="28"/>
          <w:szCs w:val="28"/>
          <w:lang w:val="en-US" w:bidi="ar-EG"/>
        </w:rPr>
        <w:t>generală</w:t>
      </w:r>
      <w:proofErr w:type="spellEnd"/>
      <w:r w:rsidRPr="005D7542">
        <w:rPr>
          <w:rFonts w:ascii="Times New Roman" w:hAnsi="Times New Roman"/>
          <w:i/>
          <w:sz w:val="28"/>
          <w:szCs w:val="28"/>
          <w:lang w:val="en-US" w:bidi="ar-EG"/>
        </w:rPr>
        <w:t xml:space="preserve"> a </w:t>
      </w:r>
      <w:proofErr w:type="spellStart"/>
      <w:r w:rsidRPr="005D7542">
        <w:rPr>
          <w:rFonts w:ascii="Times New Roman" w:hAnsi="Times New Roman"/>
          <w:i/>
          <w:sz w:val="28"/>
          <w:szCs w:val="28"/>
          <w:lang w:val="en-US" w:bidi="ar-EG"/>
        </w:rPr>
        <w:t>sistemului</w:t>
      </w:r>
      <w:proofErr w:type="spellEnd"/>
      <w:r w:rsidRPr="005D7542">
        <w:rPr>
          <w:rFonts w:ascii="Times New Roman" w:hAnsi="Times New Roman"/>
          <w:i/>
          <w:sz w:val="28"/>
          <w:szCs w:val="28"/>
          <w:lang w:val="en-US" w:bidi="ar-EG"/>
        </w:rPr>
        <w:t xml:space="preserve">, </w:t>
      </w:r>
      <w:proofErr w:type="spellStart"/>
      <w:r w:rsidRPr="005D7542">
        <w:rPr>
          <w:rFonts w:ascii="Times New Roman" w:hAnsi="Times New Roman"/>
          <w:i/>
          <w:sz w:val="28"/>
          <w:szCs w:val="28"/>
          <w:lang w:val="en-US" w:bidi="ar-EG"/>
        </w:rPr>
        <w:t>Interfaţa</w:t>
      </w:r>
      <w:proofErr w:type="spellEnd"/>
      <w:r w:rsidRPr="005D7542">
        <w:rPr>
          <w:rFonts w:ascii="Times New Roman" w:hAnsi="Times New Roman"/>
          <w:i/>
          <w:sz w:val="28"/>
          <w:szCs w:val="28"/>
          <w:lang w:val="en-US" w:bidi="ar-EG"/>
        </w:rPr>
        <w:t xml:space="preserve"> </w:t>
      </w:r>
      <w:proofErr w:type="spellStart"/>
      <w:r w:rsidRPr="005D7542">
        <w:rPr>
          <w:rFonts w:ascii="Times New Roman" w:hAnsi="Times New Roman"/>
          <w:i/>
          <w:sz w:val="28"/>
          <w:szCs w:val="28"/>
          <w:lang w:val="en-US" w:bidi="ar-EG"/>
        </w:rPr>
        <w:t>principală</w:t>
      </w:r>
      <w:proofErr w:type="spellEnd"/>
      <w:r w:rsidRPr="005D7542">
        <w:rPr>
          <w:rFonts w:ascii="Times New Roman" w:hAnsi="Times New Roman"/>
          <w:i/>
          <w:sz w:val="28"/>
          <w:szCs w:val="28"/>
          <w:lang w:val="en-US" w:bidi="ar-EG"/>
        </w:rPr>
        <w:t xml:space="preserve"> a </w:t>
      </w:r>
      <w:proofErr w:type="spellStart"/>
      <w:r w:rsidRPr="005D7542">
        <w:rPr>
          <w:rFonts w:ascii="Times New Roman" w:hAnsi="Times New Roman"/>
          <w:i/>
          <w:sz w:val="28"/>
          <w:szCs w:val="28"/>
          <w:lang w:val="en-US" w:bidi="ar-EG"/>
        </w:rPr>
        <w:t>programului</w:t>
      </w:r>
      <w:proofErr w:type="spellEnd"/>
      <w:r w:rsidRPr="005D7542">
        <w:rPr>
          <w:rFonts w:ascii="Times New Roman" w:hAnsi="Times New Roman"/>
          <w:i/>
          <w:sz w:val="28"/>
          <w:szCs w:val="28"/>
          <w:lang w:val="en-US" w:bidi="ar-EG"/>
        </w:rPr>
        <w:t>.</w:t>
      </w:r>
      <w:proofErr w:type="gramEnd"/>
      <w:r w:rsidRPr="005D7542">
        <w:rPr>
          <w:rFonts w:ascii="Times New Roman" w:hAnsi="Times New Roman"/>
          <w:i/>
          <w:sz w:val="28"/>
          <w:szCs w:val="28"/>
          <w:lang w:val="en-US" w:bidi="ar-EG"/>
        </w:rPr>
        <w:t xml:space="preserve">   </w:t>
      </w:r>
      <w:r w:rsidRPr="00462B2E">
        <w:rPr>
          <w:rFonts w:ascii="Times New Roman" w:hAnsi="Times New Roman"/>
          <w:color w:val="000000"/>
          <w:lang w:val="en-GB"/>
        </w:rPr>
        <w:br w:type="page"/>
      </w:r>
      <w:r w:rsidRPr="00462B2E">
        <w:rPr>
          <w:rFonts w:ascii="Times New Roman" w:hAnsi="Times New Roman"/>
          <w:b/>
          <w:color w:val="000000"/>
          <w:sz w:val="28"/>
          <w:lang w:val="en-GB"/>
        </w:rPr>
        <w:lastRenderedPageBreak/>
        <w:t xml:space="preserve"> </w:t>
      </w:r>
      <w:r w:rsidRPr="005D7542">
        <w:rPr>
          <w:rFonts w:ascii="Times New Roman" w:hAnsi="Times New Roman"/>
          <w:b/>
          <w:color w:val="000000"/>
          <w:sz w:val="28"/>
        </w:rPr>
        <w:t>6. Lista consultanţilor:</w:t>
      </w: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tblPr>
      <w:tblGrid>
        <w:gridCol w:w="1701"/>
        <w:gridCol w:w="3686"/>
        <w:gridCol w:w="2268"/>
        <w:gridCol w:w="1843"/>
      </w:tblGrid>
      <w:tr w:rsidR="00A57E61" w:rsidRPr="00AD14F6" w:rsidTr="00F143E6">
        <w:trPr>
          <w:trHeight w:hRule="exact" w:val="492"/>
        </w:trPr>
        <w:tc>
          <w:tcPr>
            <w:tcW w:w="1701" w:type="dxa"/>
            <w:vMerge w:val="restart"/>
            <w:tcBorders>
              <w:top w:val="single" w:sz="12" w:space="0" w:color="auto"/>
            </w:tcBorders>
            <w:shd w:val="clear" w:color="auto" w:fill="FFFFFF"/>
            <w:vAlign w:val="center"/>
          </w:tcPr>
          <w:p w:rsidR="00A57E61" w:rsidRPr="00AD14F6" w:rsidRDefault="00A57E61" w:rsidP="00F143E6">
            <w:pPr>
              <w:shd w:val="clear" w:color="auto" w:fill="FFFFFF"/>
              <w:jc w:val="center"/>
              <w:rPr>
                <w:rFonts w:ascii="Times New Roman" w:hAnsi="Times New Roman"/>
                <w:b/>
                <w:sz w:val="26"/>
                <w:szCs w:val="26"/>
              </w:rPr>
            </w:pPr>
            <w:r w:rsidRPr="00AD14F6">
              <w:rPr>
                <w:rFonts w:ascii="Times New Roman" w:hAnsi="Times New Roman"/>
                <w:b/>
                <w:color w:val="000000"/>
                <w:sz w:val="26"/>
                <w:szCs w:val="26"/>
              </w:rPr>
              <w:t>Consultant</w:t>
            </w:r>
          </w:p>
        </w:tc>
        <w:tc>
          <w:tcPr>
            <w:tcW w:w="3686" w:type="dxa"/>
            <w:vMerge w:val="restart"/>
            <w:tcBorders>
              <w:top w:val="single" w:sz="12" w:space="0" w:color="auto"/>
            </w:tcBorders>
            <w:shd w:val="clear" w:color="auto" w:fill="FFFFFF"/>
            <w:vAlign w:val="center"/>
          </w:tcPr>
          <w:p w:rsidR="00A57E61" w:rsidRPr="00AD14F6" w:rsidRDefault="00A57E61" w:rsidP="00F143E6">
            <w:pPr>
              <w:shd w:val="clear" w:color="auto" w:fill="FFFFFF"/>
              <w:jc w:val="center"/>
              <w:rPr>
                <w:rFonts w:ascii="Times New Roman" w:hAnsi="Times New Roman"/>
                <w:b/>
                <w:sz w:val="26"/>
                <w:szCs w:val="26"/>
              </w:rPr>
            </w:pPr>
            <w:r w:rsidRPr="00AD14F6">
              <w:rPr>
                <w:rFonts w:ascii="Times New Roman" w:hAnsi="Times New Roman"/>
                <w:b/>
                <w:color w:val="000000"/>
                <w:sz w:val="26"/>
                <w:szCs w:val="26"/>
              </w:rPr>
              <w:t>Capitol</w:t>
            </w:r>
          </w:p>
        </w:tc>
        <w:tc>
          <w:tcPr>
            <w:tcW w:w="4111" w:type="dxa"/>
            <w:gridSpan w:val="2"/>
            <w:tcBorders>
              <w:top w:val="single" w:sz="12" w:space="0" w:color="auto"/>
              <w:bottom w:val="single" w:sz="12" w:space="0" w:color="auto"/>
            </w:tcBorders>
            <w:shd w:val="clear" w:color="auto" w:fill="FFFFFF"/>
            <w:vAlign w:val="center"/>
          </w:tcPr>
          <w:p w:rsidR="00A57E61" w:rsidRPr="00AD14F6" w:rsidRDefault="00A57E61" w:rsidP="00F143E6">
            <w:pPr>
              <w:shd w:val="clear" w:color="auto" w:fill="FFFFFF"/>
              <w:jc w:val="center"/>
              <w:rPr>
                <w:rFonts w:ascii="Times New Roman" w:hAnsi="Times New Roman"/>
                <w:sz w:val="24"/>
                <w:szCs w:val="24"/>
              </w:rPr>
            </w:pPr>
            <w:r w:rsidRPr="00AD14F6">
              <w:rPr>
                <w:rFonts w:ascii="Times New Roman" w:hAnsi="Times New Roman"/>
                <w:sz w:val="24"/>
                <w:szCs w:val="24"/>
              </w:rPr>
              <w:t>Confirmarea realizării activităţii</w:t>
            </w:r>
          </w:p>
        </w:tc>
      </w:tr>
      <w:tr w:rsidR="00A57E61" w:rsidRPr="00AD14F6" w:rsidTr="00F143E6">
        <w:trPr>
          <w:trHeight w:hRule="exact" w:val="576"/>
        </w:trPr>
        <w:tc>
          <w:tcPr>
            <w:tcW w:w="1701" w:type="dxa"/>
            <w:vMerge/>
            <w:tcBorders>
              <w:bottom w:val="single" w:sz="12" w:space="0" w:color="auto"/>
            </w:tcBorders>
            <w:shd w:val="clear" w:color="auto" w:fill="FFFFFF"/>
            <w:vAlign w:val="center"/>
          </w:tcPr>
          <w:p w:rsidR="00A57E61" w:rsidRPr="00AD14F6" w:rsidRDefault="00A57E61" w:rsidP="00F143E6">
            <w:pPr>
              <w:shd w:val="clear" w:color="auto" w:fill="FFFFFF"/>
              <w:jc w:val="center"/>
              <w:rPr>
                <w:rFonts w:ascii="Times New Roman" w:hAnsi="Times New Roman"/>
                <w:b/>
                <w:color w:val="000000"/>
                <w:sz w:val="26"/>
                <w:szCs w:val="26"/>
              </w:rPr>
            </w:pPr>
          </w:p>
        </w:tc>
        <w:tc>
          <w:tcPr>
            <w:tcW w:w="3686" w:type="dxa"/>
            <w:vMerge/>
            <w:tcBorders>
              <w:bottom w:val="single" w:sz="12" w:space="0" w:color="auto"/>
            </w:tcBorders>
            <w:shd w:val="clear" w:color="auto" w:fill="FFFFFF"/>
            <w:vAlign w:val="center"/>
          </w:tcPr>
          <w:p w:rsidR="00A57E61" w:rsidRPr="00AD14F6" w:rsidRDefault="00A57E61" w:rsidP="00F143E6">
            <w:pPr>
              <w:shd w:val="clear" w:color="auto" w:fill="FFFFFF"/>
              <w:jc w:val="center"/>
              <w:rPr>
                <w:rFonts w:ascii="Times New Roman" w:hAnsi="Times New Roman"/>
                <w:b/>
                <w:color w:val="000000"/>
                <w:sz w:val="26"/>
                <w:szCs w:val="26"/>
              </w:rPr>
            </w:pPr>
          </w:p>
        </w:tc>
        <w:tc>
          <w:tcPr>
            <w:tcW w:w="2268" w:type="dxa"/>
            <w:tcBorders>
              <w:top w:val="single" w:sz="12" w:space="0" w:color="auto"/>
              <w:bottom w:val="single" w:sz="12" w:space="0" w:color="auto"/>
            </w:tcBorders>
            <w:shd w:val="clear" w:color="auto" w:fill="FFFFFF"/>
            <w:vAlign w:val="center"/>
          </w:tcPr>
          <w:p w:rsidR="00A57E61" w:rsidRPr="00AD14F6" w:rsidRDefault="00A57E61" w:rsidP="00F143E6">
            <w:pPr>
              <w:shd w:val="clear" w:color="auto" w:fill="FFFFFF"/>
              <w:jc w:val="center"/>
              <w:rPr>
                <w:rFonts w:ascii="Times New Roman" w:hAnsi="Times New Roman"/>
                <w:color w:val="000000"/>
                <w:sz w:val="24"/>
                <w:szCs w:val="24"/>
              </w:rPr>
            </w:pPr>
            <w:r w:rsidRPr="00AD14F6">
              <w:rPr>
                <w:rFonts w:ascii="Times New Roman" w:hAnsi="Times New Roman"/>
                <w:color w:val="000000"/>
                <w:sz w:val="24"/>
                <w:szCs w:val="24"/>
              </w:rPr>
              <w:t>Semnătura consultantului (data)</w:t>
            </w:r>
          </w:p>
        </w:tc>
        <w:tc>
          <w:tcPr>
            <w:tcW w:w="1843" w:type="dxa"/>
            <w:tcBorders>
              <w:top w:val="single" w:sz="12" w:space="0" w:color="auto"/>
              <w:bottom w:val="single" w:sz="12" w:space="0" w:color="auto"/>
            </w:tcBorders>
            <w:shd w:val="clear" w:color="auto" w:fill="FFFFFF"/>
            <w:vAlign w:val="center"/>
          </w:tcPr>
          <w:p w:rsidR="00A57E61" w:rsidRPr="00AD14F6" w:rsidRDefault="00A57E61" w:rsidP="00F143E6">
            <w:pPr>
              <w:shd w:val="clear" w:color="auto" w:fill="FFFFFF"/>
              <w:jc w:val="center"/>
              <w:rPr>
                <w:rFonts w:ascii="Times New Roman" w:hAnsi="Times New Roman"/>
                <w:color w:val="000000"/>
                <w:sz w:val="24"/>
                <w:szCs w:val="24"/>
              </w:rPr>
            </w:pPr>
            <w:r w:rsidRPr="00AD14F6">
              <w:rPr>
                <w:rFonts w:ascii="Times New Roman" w:hAnsi="Times New Roman"/>
                <w:color w:val="000000"/>
                <w:sz w:val="24"/>
                <w:szCs w:val="24"/>
              </w:rPr>
              <w:t>Semnătura studentului (data)</w:t>
            </w:r>
          </w:p>
        </w:tc>
      </w:tr>
      <w:tr w:rsidR="00A57E61" w:rsidRPr="00AD14F6" w:rsidTr="00F143E6">
        <w:trPr>
          <w:trHeight w:hRule="exact" w:val="651"/>
        </w:trPr>
        <w:tc>
          <w:tcPr>
            <w:tcW w:w="1701" w:type="dxa"/>
            <w:tcBorders>
              <w:top w:val="single" w:sz="12" w:space="0" w:color="auto"/>
            </w:tcBorders>
            <w:shd w:val="clear" w:color="auto" w:fill="FFFFFF"/>
          </w:tcPr>
          <w:p w:rsidR="00A57E61" w:rsidRPr="00AD14F6" w:rsidRDefault="00A57E61" w:rsidP="00F143E6">
            <w:pPr>
              <w:rPr>
                <w:rFonts w:ascii="Times New Roman" w:hAnsi="Times New Roman"/>
                <w:i/>
                <w:sz w:val="26"/>
                <w:szCs w:val="26"/>
              </w:rPr>
            </w:pPr>
            <w:r w:rsidRPr="00AD14F6">
              <w:rPr>
                <w:rFonts w:ascii="Times New Roman" w:hAnsi="Times New Roman"/>
                <w:i/>
                <w:sz w:val="26"/>
                <w:szCs w:val="26"/>
              </w:rPr>
              <w:t>A.Dodu</w:t>
            </w:r>
          </w:p>
        </w:tc>
        <w:tc>
          <w:tcPr>
            <w:tcW w:w="3686" w:type="dxa"/>
            <w:tcBorders>
              <w:top w:val="single" w:sz="12" w:space="0" w:color="auto"/>
            </w:tcBorders>
            <w:shd w:val="clear" w:color="auto" w:fill="FFFFFF"/>
          </w:tcPr>
          <w:p w:rsidR="00A57E61" w:rsidRPr="00AD14F6" w:rsidRDefault="00A57E61" w:rsidP="00F143E6">
            <w:pPr>
              <w:tabs>
                <w:tab w:val="left" w:pos="2340"/>
              </w:tabs>
              <w:rPr>
                <w:rFonts w:ascii="Times New Roman" w:hAnsi="Times New Roman"/>
                <w:i/>
                <w:sz w:val="26"/>
                <w:szCs w:val="26"/>
              </w:rPr>
            </w:pPr>
            <w:r w:rsidRPr="00AD14F6">
              <w:rPr>
                <w:rFonts w:ascii="Times New Roman" w:hAnsi="Times New Roman"/>
                <w:i/>
                <w:sz w:val="26"/>
                <w:szCs w:val="26"/>
              </w:rPr>
              <w:t>Argumentarea economică</w:t>
            </w:r>
          </w:p>
          <w:p w:rsidR="00A57E61" w:rsidRPr="00AD14F6" w:rsidRDefault="00A57E61" w:rsidP="00F143E6">
            <w:pPr>
              <w:tabs>
                <w:tab w:val="left" w:pos="2340"/>
              </w:tabs>
              <w:rPr>
                <w:rFonts w:ascii="Times New Roman" w:hAnsi="Times New Roman"/>
                <w:i/>
                <w:sz w:val="26"/>
                <w:szCs w:val="26"/>
              </w:rPr>
            </w:pPr>
          </w:p>
        </w:tc>
        <w:tc>
          <w:tcPr>
            <w:tcW w:w="2268" w:type="dxa"/>
            <w:tcBorders>
              <w:top w:val="single" w:sz="12" w:space="0" w:color="auto"/>
            </w:tcBorders>
            <w:shd w:val="clear" w:color="auto" w:fill="FFFFFF"/>
          </w:tcPr>
          <w:p w:rsidR="00A57E61" w:rsidRPr="00AD14F6" w:rsidRDefault="00A57E61" w:rsidP="00F143E6">
            <w:pPr>
              <w:shd w:val="clear" w:color="auto" w:fill="FFFFFF"/>
              <w:rPr>
                <w:rFonts w:ascii="Times New Roman" w:hAnsi="Times New Roman"/>
                <w:sz w:val="26"/>
                <w:szCs w:val="26"/>
              </w:rPr>
            </w:pPr>
          </w:p>
        </w:tc>
        <w:tc>
          <w:tcPr>
            <w:tcW w:w="1843" w:type="dxa"/>
            <w:tcBorders>
              <w:top w:val="single" w:sz="12" w:space="0" w:color="auto"/>
            </w:tcBorders>
            <w:shd w:val="clear" w:color="auto" w:fill="FFFFFF"/>
          </w:tcPr>
          <w:p w:rsidR="00A57E61" w:rsidRPr="00AD14F6" w:rsidRDefault="00A57E61" w:rsidP="00F143E6">
            <w:pPr>
              <w:shd w:val="clear" w:color="auto" w:fill="FFFFFF"/>
              <w:rPr>
                <w:rFonts w:ascii="Times New Roman" w:hAnsi="Times New Roman"/>
                <w:sz w:val="26"/>
                <w:szCs w:val="26"/>
              </w:rPr>
            </w:pPr>
          </w:p>
        </w:tc>
      </w:tr>
      <w:tr w:rsidR="00A57E61" w:rsidRPr="00AD14F6" w:rsidTr="00F143E6">
        <w:trPr>
          <w:trHeight w:hRule="exact" w:val="717"/>
        </w:trPr>
        <w:tc>
          <w:tcPr>
            <w:tcW w:w="1701" w:type="dxa"/>
            <w:shd w:val="clear" w:color="auto" w:fill="FFFFFF"/>
          </w:tcPr>
          <w:p w:rsidR="00A57E61" w:rsidRPr="00AD14F6" w:rsidRDefault="00AD14F6" w:rsidP="00F143E6">
            <w:pPr>
              <w:tabs>
                <w:tab w:val="left" w:pos="2340"/>
              </w:tabs>
              <w:rPr>
                <w:rFonts w:ascii="Times New Roman" w:hAnsi="Times New Roman"/>
                <w:i/>
                <w:sz w:val="26"/>
                <w:szCs w:val="26"/>
                <w:lang w:val="ro-RO"/>
              </w:rPr>
            </w:pPr>
            <w:r w:rsidRPr="00AD14F6">
              <w:rPr>
                <w:rFonts w:ascii="Times New Roman" w:hAnsi="Times New Roman"/>
                <w:i/>
                <w:sz w:val="26"/>
                <w:szCs w:val="26"/>
                <w:lang w:val="ro-RO"/>
              </w:rPr>
              <w:t>Lisnic Inga</w:t>
            </w:r>
          </w:p>
          <w:p w:rsidR="00A57E61" w:rsidRPr="00AD14F6" w:rsidRDefault="00A57E61" w:rsidP="00F143E6">
            <w:pPr>
              <w:tabs>
                <w:tab w:val="left" w:pos="2340"/>
              </w:tabs>
              <w:rPr>
                <w:rFonts w:ascii="Times New Roman" w:hAnsi="Times New Roman"/>
                <w:i/>
                <w:sz w:val="26"/>
                <w:szCs w:val="26"/>
              </w:rPr>
            </w:pPr>
          </w:p>
        </w:tc>
        <w:tc>
          <w:tcPr>
            <w:tcW w:w="3686" w:type="dxa"/>
            <w:shd w:val="clear" w:color="auto" w:fill="FFFFFF"/>
          </w:tcPr>
          <w:p w:rsidR="00A57E61" w:rsidRPr="00AD14F6" w:rsidRDefault="00A57E61" w:rsidP="00F143E6">
            <w:pPr>
              <w:tabs>
                <w:tab w:val="left" w:pos="2340"/>
              </w:tabs>
              <w:rPr>
                <w:rFonts w:ascii="Times New Roman" w:hAnsi="Times New Roman"/>
                <w:i/>
                <w:sz w:val="26"/>
                <w:szCs w:val="26"/>
              </w:rPr>
            </w:pPr>
            <w:r w:rsidRPr="00AD14F6">
              <w:rPr>
                <w:rFonts w:ascii="Times New Roman" w:hAnsi="Times New Roman"/>
                <w:i/>
                <w:sz w:val="26"/>
                <w:szCs w:val="26"/>
              </w:rPr>
              <w:t>Controlul calităţii</w:t>
            </w:r>
          </w:p>
          <w:p w:rsidR="00A57E61" w:rsidRPr="00AD14F6" w:rsidRDefault="00A57E61" w:rsidP="00F143E6">
            <w:pPr>
              <w:tabs>
                <w:tab w:val="left" w:pos="2340"/>
              </w:tabs>
              <w:rPr>
                <w:rFonts w:ascii="Times New Roman" w:hAnsi="Times New Roman"/>
                <w:i/>
                <w:sz w:val="26"/>
                <w:szCs w:val="26"/>
              </w:rPr>
            </w:pPr>
            <w:proofErr w:type="spellStart"/>
            <w:r w:rsidRPr="00AD14F6">
              <w:rPr>
                <w:rFonts w:ascii="Times New Roman" w:hAnsi="Times New Roman"/>
                <w:i/>
                <w:sz w:val="26"/>
                <w:szCs w:val="26"/>
                <w:lang w:val="en-US"/>
              </w:rPr>
              <w:t>Standarde</w:t>
            </w:r>
            <w:proofErr w:type="spellEnd"/>
            <w:r w:rsidRPr="00AD14F6">
              <w:rPr>
                <w:rFonts w:ascii="Times New Roman" w:hAnsi="Times New Roman"/>
                <w:i/>
                <w:sz w:val="26"/>
                <w:szCs w:val="26"/>
                <w:lang w:val="en-US"/>
              </w:rPr>
              <w:t xml:space="preserve"> </w:t>
            </w:r>
            <w:proofErr w:type="spellStart"/>
            <w:r w:rsidRPr="00AD14F6">
              <w:rPr>
                <w:rFonts w:ascii="Times New Roman" w:hAnsi="Times New Roman"/>
                <w:i/>
                <w:sz w:val="26"/>
                <w:szCs w:val="26"/>
                <w:lang w:val="en-US"/>
              </w:rPr>
              <w:t>tehnologice</w:t>
            </w:r>
            <w:proofErr w:type="spellEnd"/>
          </w:p>
        </w:tc>
        <w:tc>
          <w:tcPr>
            <w:tcW w:w="2268" w:type="dxa"/>
            <w:shd w:val="clear" w:color="auto" w:fill="FFFFFF"/>
          </w:tcPr>
          <w:p w:rsidR="00A57E61" w:rsidRPr="00AD14F6" w:rsidRDefault="00A57E61" w:rsidP="00F143E6">
            <w:pPr>
              <w:shd w:val="clear" w:color="auto" w:fill="FFFFFF"/>
              <w:rPr>
                <w:rFonts w:ascii="Times New Roman" w:hAnsi="Times New Roman"/>
                <w:sz w:val="26"/>
                <w:szCs w:val="26"/>
              </w:rPr>
            </w:pPr>
          </w:p>
        </w:tc>
        <w:tc>
          <w:tcPr>
            <w:tcW w:w="1843" w:type="dxa"/>
            <w:shd w:val="clear" w:color="auto" w:fill="FFFFFF"/>
          </w:tcPr>
          <w:p w:rsidR="00A57E61" w:rsidRPr="00AD14F6" w:rsidRDefault="00A57E61" w:rsidP="00F143E6">
            <w:pPr>
              <w:shd w:val="clear" w:color="auto" w:fill="FFFFFF"/>
              <w:rPr>
                <w:rFonts w:ascii="Times New Roman" w:hAnsi="Times New Roman"/>
                <w:sz w:val="26"/>
                <w:szCs w:val="26"/>
              </w:rPr>
            </w:pPr>
          </w:p>
        </w:tc>
      </w:tr>
    </w:tbl>
    <w:p w:rsidR="00A57E61" w:rsidRPr="005D7542" w:rsidRDefault="00A57E61" w:rsidP="00A57E61">
      <w:pPr>
        <w:shd w:val="clear" w:color="auto" w:fill="FFFFFF"/>
        <w:rPr>
          <w:rFonts w:ascii="Times New Roman" w:hAnsi="Times New Roman"/>
          <w:color w:val="000000"/>
        </w:rPr>
      </w:pPr>
    </w:p>
    <w:p w:rsidR="00A57E61" w:rsidRPr="00963E6A" w:rsidRDefault="00A57E61" w:rsidP="00A57E61">
      <w:pPr>
        <w:shd w:val="clear" w:color="auto" w:fill="FFFFFF"/>
        <w:tabs>
          <w:tab w:val="left" w:leader="underscore" w:pos="9639"/>
        </w:tabs>
        <w:rPr>
          <w:rFonts w:ascii="Times New Roman" w:hAnsi="Times New Roman"/>
          <w:b/>
          <w:color w:val="000000"/>
          <w:sz w:val="26"/>
          <w:szCs w:val="26"/>
          <w:lang w:val="ro-RO"/>
        </w:rPr>
      </w:pPr>
      <w:r w:rsidRPr="00462B2E">
        <w:rPr>
          <w:rFonts w:ascii="Times New Roman" w:hAnsi="Times New Roman"/>
          <w:b/>
          <w:color w:val="000000"/>
          <w:sz w:val="28"/>
          <w:lang w:val="en-GB"/>
        </w:rPr>
        <w:t xml:space="preserve">7. Data </w:t>
      </w:r>
      <w:proofErr w:type="spellStart"/>
      <w:r w:rsidRPr="00462B2E">
        <w:rPr>
          <w:rFonts w:ascii="Times New Roman" w:hAnsi="Times New Roman"/>
          <w:b/>
          <w:color w:val="000000"/>
          <w:sz w:val="28"/>
          <w:lang w:val="en-GB"/>
        </w:rPr>
        <w:t>înmânării</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caietului</w:t>
      </w:r>
      <w:proofErr w:type="spellEnd"/>
      <w:r w:rsidRPr="00462B2E">
        <w:rPr>
          <w:rFonts w:ascii="Times New Roman" w:hAnsi="Times New Roman"/>
          <w:b/>
          <w:color w:val="000000"/>
          <w:sz w:val="28"/>
          <w:lang w:val="en-GB"/>
        </w:rPr>
        <w:t xml:space="preserve"> de </w:t>
      </w:r>
      <w:proofErr w:type="spellStart"/>
      <w:proofErr w:type="gramStart"/>
      <w:r w:rsidRPr="00462B2E">
        <w:rPr>
          <w:rFonts w:ascii="Times New Roman" w:hAnsi="Times New Roman"/>
          <w:b/>
          <w:color w:val="000000"/>
          <w:sz w:val="28"/>
          <w:lang w:val="en-GB"/>
        </w:rPr>
        <w:t>sarcini</w:t>
      </w:r>
      <w:proofErr w:type="spellEnd"/>
      <w:r w:rsidRPr="00462B2E">
        <w:rPr>
          <w:rFonts w:ascii="Times New Roman" w:hAnsi="Times New Roman"/>
          <w:b/>
          <w:color w:val="000000"/>
          <w:sz w:val="28"/>
          <w:lang w:val="en-GB"/>
        </w:rPr>
        <w:t xml:space="preserve">  </w:t>
      </w:r>
      <w:r w:rsidR="00963E6A">
        <w:rPr>
          <w:rFonts w:ascii="Times New Roman" w:hAnsi="Times New Roman"/>
          <w:i/>
          <w:color w:val="000000"/>
          <w:sz w:val="26"/>
          <w:szCs w:val="26"/>
          <w:u w:val="single"/>
          <w:lang w:val="ro-RO"/>
        </w:rPr>
        <w:t>??</w:t>
      </w:r>
      <w:proofErr w:type="gramEnd"/>
      <w:r w:rsidRPr="00462B2E">
        <w:rPr>
          <w:rFonts w:ascii="Times New Roman" w:hAnsi="Times New Roman"/>
          <w:i/>
          <w:color w:val="000000"/>
          <w:sz w:val="26"/>
          <w:szCs w:val="26"/>
          <w:u w:val="single"/>
          <w:lang w:val="en-GB"/>
        </w:rPr>
        <w:t>.</w:t>
      </w:r>
      <w:r w:rsidR="00963E6A">
        <w:rPr>
          <w:rFonts w:ascii="Times New Roman" w:hAnsi="Times New Roman"/>
          <w:i/>
          <w:color w:val="000000"/>
          <w:sz w:val="26"/>
          <w:szCs w:val="26"/>
          <w:u w:val="single"/>
          <w:lang w:val="ro-RO"/>
        </w:rPr>
        <w:t>??</w:t>
      </w:r>
      <w:r w:rsidRPr="00462B2E">
        <w:rPr>
          <w:rFonts w:ascii="Times New Roman" w:hAnsi="Times New Roman"/>
          <w:i/>
          <w:color w:val="000000"/>
          <w:sz w:val="26"/>
          <w:szCs w:val="26"/>
          <w:u w:val="single"/>
          <w:lang w:val="en-GB"/>
        </w:rPr>
        <w:t>.201</w:t>
      </w:r>
      <w:r w:rsidR="00963E6A">
        <w:rPr>
          <w:rFonts w:ascii="Times New Roman" w:hAnsi="Times New Roman"/>
          <w:i/>
          <w:color w:val="000000"/>
          <w:sz w:val="26"/>
          <w:szCs w:val="26"/>
          <w:u w:val="single"/>
          <w:lang w:val="ro-RO"/>
        </w:rPr>
        <w:t>8</w:t>
      </w:r>
    </w:p>
    <w:p w:rsidR="00A57E61" w:rsidRPr="00462B2E" w:rsidRDefault="00A57E61" w:rsidP="00A57E61">
      <w:pPr>
        <w:shd w:val="clear" w:color="auto" w:fill="FFFFFF"/>
        <w:ind w:left="1560"/>
        <w:rPr>
          <w:rFonts w:ascii="Times New Roman" w:hAnsi="Times New Roman"/>
          <w:b/>
          <w:color w:val="000000"/>
          <w:lang w:val="en-GB"/>
        </w:rPr>
      </w:pPr>
    </w:p>
    <w:p w:rsidR="00A57E61" w:rsidRPr="00462B2E" w:rsidRDefault="00A57E61" w:rsidP="00A57E61">
      <w:pPr>
        <w:shd w:val="clear" w:color="auto" w:fill="FFFFFF"/>
        <w:tabs>
          <w:tab w:val="left" w:leader="underscore" w:pos="6804"/>
        </w:tabs>
        <w:ind w:left="1560"/>
        <w:rPr>
          <w:rFonts w:ascii="Times New Roman" w:hAnsi="Times New Roman"/>
          <w:b/>
          <w:sz w:val="28"/>
          <w:lang w:val="en-GB"/>
        </w:rPr>
      </w:pPr>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Conducător</w:t>
      </w:r>
      <w:proofErr w:type="spellEnd"/>
      <w:r w:rsidRPr="00462B2E">
        <w:rPr>
          <w:rFonts w:ascii="Times New Roman" w:hAnsi="Times New Roman"/>
          <w:b/>
          <w:color w:val="000000"/>
          <w:sz w:val="28"/>
          <w:lang w:val="en-GB"/>
        </w:rPr>
        <w:t xml:space="preserve"> </w:t>
      </w:r>
      <w:r w:rsidRPr="00462B2E">
        <w:rPr>
          <w:rFonts w:ascii="Times New Roman" w:hAnsi="Times New Roman"/>
          <w:color w:val="000000"/>
          <w:sz w:val="28"/>
          <w:lang w:val="en-GB"/>
        </w:rPr>
        <w:tab/>
      </w:r>
    </w:p>
    <w:p w:rsidR="00A57E61" w:rsidRPr="00462B2E" w:rsidRDefault="00A57E61" w:rsidP="00A57E61">
      <w:pPr>
        <w:shd w:val="clear" w:color="auto" w:fill="FFFFFF"/>
        <w:ind w:left="4080"/>
        <w:rPr>
          <w:rFonts w:ascii="Times New Roman" w:hAnsi="Times New Roman"/>
          <w:i/>
          <w:sz w:val="26"/>
          <w:szCs w:val="26"/>
          <w:lang w:val="en-GB"/>
        </w:rPr>
      </w:pPr>
      <w:proofErr w:type="spellStart"/>
      <w:proofErr w:type="gramStart"/>
      <w:r w:rsidRPr="00462B2E">
        <w:rPr>
          <w:rFonts w:ascii="Times New Roman" w:hAnsi="Times New Roman"/>
          <w:i/>
          <w:color w:val="000000"/>
          <w:sz w:val="26"/>
          <w:szCs w:val="26"/>
          <w:lang w:val="en-GB"/>
        </w:rPr>
        <w:t>semnătura</w:t>
      </w:r>
      <w:proofErr w:type="spellEnd"/>
      <w:proofErr w:type="gramEnd"/>
    </w:p>
    <w:p w:rsidR="00A57E61" w:rsidRPr="00462B2E" w:rsidRDefault="00A57E61" w:rsidP="00A57E61">
      <w:pPr>
        <w:shd w:val="clear" w:color="auto" w:fill="FFFFFF"/>
        <w:rPr>
          <w:rFonts w:ascii="Times New Roman" w:hAnsi="Times New Roman"/>
          <w:color w:val="000000"/>
          <w:lang w:val="en-GB"/>
        </w:rPr>
      </w:pPr>
    </w:p>
    <w:p w:rsidR="00A57E61" w:rsidRPr="00462B2E" w:rsidRDefault="00A57E61" w:rsidP="00A57E61">
      <w:pPr>
        <w:shd w:val="clear" w:color="auto" w:fill="FFFFFF"/>
        <w:ind w:left="709" w:firstLine="709"/>
        <w:rPr>
          <w:rFonts w:ascii="Times New Roman" w:hAnsi="Times New Roman"/>
          <w:b/>
          <w:color w:val="000000"/>
          <w:sz w:val="28"/>
          <w:lang w:val="en-GB"/>
        </w:rPr>
      </w:pPr>
      <w:proofErr w:type="spellStart"/>
      <w:r w:rsidRPr="00462B2E">
        <w:rPr>
          <w:rFonts w:ascii="Times New Roman" w:hAnsi="Times New Roman"/>
          <w:b/>
          <w:color w:val="000000"/>
          <w:sz w:val="28"/>
          <w:lang w:val="en-GB"/>
        </w:rPr>
        <w:t>Sarcina</w:t>
      </w:r>
      <w:proofErr w:type="spellEnd"/>
      <w:r w:rsidRPr="00462B2E">
        <w:rPr>
          <w:rFonts w:ascii="Times New Roman" w:hAnsi="Times New Roman"/>
          <w:b/>
          <w:color w:val="000000"/>
          <w:sz w:val="28"/>
          <w:lang w:val="en-GB"/>
        </w:rPr>
        <w:t xml:space="preserve"> a </w:t>
      </w:r>
      <w:proofErr w:type="spellStart"/>
      <w:r w:rsidRPr="00462B2E">
        <w:rPr>
          <w:rFonts w:ascii="Times New Roman" w:hAnsi="Times New Roman"/>
          <w:b/>
          <w:color w:val="000000"/>
          <w:sz w:val="28"/>
          <w:lang w:val="en-GB"/>
        </w:rPr>
        <w:t>fost</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luată</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pentru</w:t>
      </w:r>
      <w:proofErr w:type="spellEnd"/>
      <w:r w:rsidRPr="00462B2E">
        <w:rPr>
          <w:rFonts w:ascii="Times New Roman" w:hAnsi="Times New Roman"/>
          <w:b/>
          <w:color w:val="000000"/>
          <w:sz w:val="28"/>
          <w:lang w:val="en-GB"/>
        </w:rPr>
        <w:t xml:space="preserve"> a </w:t>
      </w:r>
      <w:proofErr w:type="spellStart"/>
      <w:r w:rsidRPr="00462B2E">
        <w:rPr>
          <w:rFonts w:ascii="Times New Roman" w:hAnsi="Times New Roman"/>
          <w:b/>
          <w:color w:val="000000"/>
          <w:sz w:val="28"/>
          <w:lang w:val="en-GB"/>
        </w:rPr>
        <w:t>fi</w:t>
      </w:r>
      <w:proofErr w:type="spellEnd"/>
      <w:r w:rsidRPr="00462B2E">
        <w:rPr>
          <w:rFonts w:ascii="Times New Roman" w:hAnsi="Times New Roman"/>
          <w:b/>
          <w:color w:val="000000"/>
          <w:sz w:val="28"/>
          <w:lang w:val="en-GB"/>
        </w:rPr>
        <w:t xml:space="preserve"> </w:t>
      </w:r>
      <w:proofErr w:type="spellStart"/>
      <w:r w:rsidRPr="00462B2E">
        <w:rPr>
          <w:rFonts w:ascii="Times New Roman" w:hAnsi="Times New Roman"/>
          <w:b/>
          <w:color w:val="000000"/>
          <w:sz w:val="28"/>
          <w:lang w:val="en-GB"/>
        </w:rPr>
        <w:t>executată</w:t>
      </w:r>
      <w:proofErr w:type="spellEnd"/>
    </w:p>
    <w:p w:rsidR="00A57E61" w:rsidRPr="00462B2E" w:rsidRDefault="00A57E61" w:rsidP="00A57E61">
      <w:pPr>
        <w:shd w:val="clear" w:color="auto" w:fill="FFFFFF"/>
        <w:ind w:left="1680"/>
        <w:rPr>
          <w:rFonts w:ascii="Times New Roman" w:hAnsi="Times New Roman"/>
          <w:b/>
          <w:color w:val="000000"/>
          <w:sz w:val="10"/>
          <w:lang w:val="en-GB"/>
        </w:rPr>
      </w:pPr>
    </w:p>
    <w:p w:rsidR="00A57E61" w:rsidRPr="005D7542" w:rsidRDefault="00A57E61" w:rsidP="00A57E61">
      <w:pPr>
        <w:ind w:left="1440"/>
        <w:rPr>
          <w:rFonts w:ascii="Times New Roman" w:hAnsi="Times New Roman"/>
          <w:sz w:val="28"/>
          <w:szCs w:val="28"/>
          <w:lang w:val="en-US"/>
        </w:rPr>
      </w:pPr>
      <w:proofErr w:type="gramStart"/>
      <w:r w:rsidRPr="00462B2E">
        <w:rPr>
          <w:rFonts w:ascii="Times New Roman" w:hAnsi="Times New Roman"/>
          <w:b/>
          <w:sz w:val="28"/>
          <w:szCs w:val="28"/>
          <w:lang w:val="en-GB"/>
        </w:rPr>
        <w:t>de</w:t>
      </w:r>
      <w:proofErr w:type="gramEnd"/>
      <w:r w:rsidRPr="00462B2E">
        <w:rPr>
          <w:rFonts w:ascii="Times New Roman" w:hAnsi="Times New Roman"/>
          <w:b/>
          <w:sz w:val="28"/>
          <w:szCs w:val="28"/>
          <w:lang w:val="en-GB"/>
        </w:rPr>
        <w:t xml:space="preserve"> </w:t>
      </w:r>
      <w:proofErr w:type="spellStart"/>
      <w:r w:rsidRPr="00462B2E">
        <w:rPr>
          <w:rFonts w:ascii="Times New Roman" w:hAnsi="Times New Roman"/>
          <w:b/>
          <w:sz w:val="28"/>
          <w:szCs w:val="28"/>
          <w:lang w:val="en-GB"/>
        </w:rPr>
        <w:t>către</w:t>
      </w:r>
      <w:proofErr w:type="spellEnd"/>
      <w:r w:rsidRPr="00462B2E">
        <w:rPr>
          <w:rFonts w:ascii="Times New Roman" w:hAnsi="Times New Roman"/>
          <w:b/>
          <w:sz w:val="28"/>
          <w:szCs w:val="28"/>
          <w:lang w:val="en-GB"/>
        </w:rPr>
        <w:t xml:space="preserve"> </w:t>
      </w:r>
      <w:proofErr w:type="spellStart"/>
      <w:r w:rsidRPr="00462B2E">
        <w:rPr>
          <w:rFonts w:ascii="Times New Roman" w:hAnsi="Times New Roman"/>
          <w:b/>
          <w:sz w:val="28"/>
          <w:szCs w:val="28"/>
          <w:lang w:val="en-GB"/>
        </w:rPr>
        <w:t>studentul</w:t>
      </w:r>
      <w:proofErr w:type="spellEnd"/>
      <w:r w:rsidRPr="00462B2E">
        <w:rPr>
          <w:rFonts w:ascii="Times New Roman" w:hAnsi="Times New Roman"/>
          <w:sz w:val="28"/>
          <w:szCs w:val="28"/>
          <w:lang w:val="en-GB"/>
        </w:rPr>
        <w:t xml:space="preserve"> </w:t>
      </w:r>
      <w:r w:rsidRPr="005D7542">
        <w:rPr>
          <w:rFonts w:ascii="Times New Roman" w:hAnsi="Times New Roman"/>
          <w:sz w:val="28"/>
          <w:szCs w:val="28"/>
          <w:u w:val="single"/>
          <w:lang w:val="en-US"/>
        </w:rPr>
        <w:t xml:space="preserve">                                                    </w:t>
      </w:r>
      <w:r w:rsidR="00963E6A">
        <w:rPr>
          <w:rFonts w:ascii="Times New Roman" w:hAnsi="Times New Roman"/>
          <w:i/>
          <w:sz w:val="28"/>
          <w:szCs w:val="28"/>
          <w:u w:val="single"/>
          <w:lang w:val="en-US"/>
        </w:rPr>
        <w:t>??</w:t>
      </w:r>
      <w:r w:rsidRPr="005D7542">
        <w:rPr>
          <w:rFonts w:ascii="Times New Roman" w:hAnsi="Times New Roman"/>
          <w:i/>
          <w:sz w:val="28"/>
          <w:szCs w:val="28"/>
          <w:u w:val="single"/>
          <w:lang w:val="en-US"/>
        </w:rPr>
        <w:t>.</w:t>
      </w:r>
      <w:r w:rsidR="00963E6A">
        <w:rPr>
          <w:rFonts w:ascii="Times New Roman" w:hAnsi="Times New Roman"/>
          <w:i/>
          <w:sz w:val="28"/>
          <w:szCs w:val="28"/>
          <w:u w:val="single"/>
          <w:lang w:val="en-US"/>
        </w:rPr>
        <w:t>??</w:t>
      </w:r>
      <w:r w:rsidRPr="005D7542">
        <w:rPr>
          <w:rFonts w:ascii="Times New Roman" w:hAnsi="Times New Roman"/>
          <w:i/>
          <w:sz w:val="28"/>
          <w:szCs w:val="28"/>
          <w:u w:val="single"/>
          <w:lang w:val="en-US"/>
        </w:rPr>
        <w:t>.201</w:t>
      </w:r>
      <w:r w:rsidR="00963E6A">
        <w:rPr>
          <w:rFonts w:ascii="Times New Roman" w:hAnsi="Times New Roman"/>
          <w:i/>
          <w:sz w:val="28"/>
          <w:szCs w:val="28"/>
          <w:u w:val="single"/>
          <w:lang w:val="en-US"/>
        </w:rPr>
        <w:t>8</w:t>
      </w:r>
    </w:p>
    <w:p w:rsidR="00A57E61" w:rsidRPr="00462B2E" w:rsidRDefault="00A57E61" w:rsidP="00391699">
      <w:pPr>
        <w:shd w:val="clear" w:color="auto" w:fill="FFFFFF"/>
        <w:ind w:left="708" w:firstLine="708"/>
        <w:rPr>
          <w:rFonts w:ascii="Times New Roman" w:hAnsi="Times New Roman"/>
          <w:i/>
          <w:sz w:val="26"/>
          <w:szCs w:val="26"/>
          <w:lang w:val="en-GB"/>
        </w:rPr>
      </w:pPr>
      <w:r w:rsidRPr="00462B2E">
        <w:rPr>
          <w:rFonts w:ascii="Times New Roman" w:hAnsi="Times New Roman"/>
          <w:i/>
          <w:color w:val="000000"/>
          <w:lang w:val="en-GB"/>
        </w:rPr>
        <w:t xml:space="preserve">                                                                  </w:t>
      </w:r>
      <w:proofErr w:type="spellStart"/>
      <w:proofErr w:type="gramStart"/>
      <w:r w:rsidRPr="00462B2E">
        <w:rPr>
          <w:rFonts w:ascii="Times New Roman" w:hAnsi="Times New Roman"/>
          <w:i/>
          <w:color w:val="000000"/>
          <w:sz w:val="26"/>
          <w:szCs w:val="26"/>
          <w:lang w:val="en-GB"/>
        </w:rPr>
        <w:t>semnătura</w:t>
      </w:r>
      <w:proofErr w:type="spellEnd"/>
      <w:proofErr w:type="gramEnd"/>
      <w:r w:rsidRPr="00462B2E">
        <w:rPr>
          <w:rFonts w:ascii="Times New Roman" w:hAnsi="Times New Roman"/>
          <w:i/>
          <w:color w:val="000000"/>
          <w:sz w:val="26"/>
          <w:szCs w:val="26"/>
          <w:lang w:val="en-GB"/>
        </w:rPr>
        <w:t>, data</w:t>
      </w:r>
    </w:p>
    <w:p w:rsidR="00A57E61" w:rsidRPr="00462B2E" w:rsidRDefault="00A57E61" w:rsidP="00A57E61">
      <w:pPr>
        <w:shd w:val="clear" w:color="auto" w:fill="FFFFFF"/>
        <w:rPr>
          <w:rFonts w:ascii="Times New Roman" w:hAnsi="Times New Roman"/>
          <w:color w:val="000000"/>
          <w:lang w:val="en-GB"/>
        </w:rPr>
      </w:pPr>
    </w:p>
    <w:p w:rsidR="00A57E61" w:rsidRPr="00462B2E" w:rsidRDefault="00A57E61" w:rsidP="00A57E61">
      <w:pPr>
        <w:shd w:val="clear" w:color="auto" w:fill="FFFFFF"/>
        <w:rPr>
          <w:rFonts w:ascii="Times New Roman" w:hAnsi="Times New Roman"/>
          <w:color w:val="000000"/>
          <w:lang w:val="en-GB"/>
        </w:rPr>
      </w:pPr>
    </w:p>
    <w:p w:rsidR="00A57E61" w:rsidRPr="00462B2E" w:rsidRDefault="00A57E61" w:rsidP="00A57E61">
      <w:pPr>
        <w:shd w:val="clear" w:color="auto" w:fill="FFFFFF"/>
        <w:jc w:val="center"/>
        <w:rPr>
          <w:rFonts w:ascii="Times New Roman" w:hAnsi="Times New Roman"/>
          <w:b/>
          <w:color w:val="000000"/>
          <w:sz w:val="28"/>
          <w:lang w:val="en-GB"/>
        </w:rPr>
      </w:pPr>
      <w:r w:rsidRPr="00462B2E">
        <w:rPr>
          <w:rFonts w:ascii="Times New Roman" w:hAnsi="Times New Roman"/>
          <w:b/>
          <w:color w:val="000000"/>
          <w:sz w:val="28"/>
          <w:lang w:val="en-GB"/>
        </w:rPr>
        <w:t xml:space="preserve">PLAN </w:t>
      </w:r>
      <w:commentRangeStart w:id="0"/>
      <w:r w:rsidRPr="00462B2E">
        <w:rPr>
          <w:rFonts w:ascii="Times New Roman" w:hAnsi="Times New Roman"/>
          <w:b/>
          <w:color w:val="000000"/>
          <w:sz w:val="28"/>
          <w:lang w:val="en-GB"/>
        </w:rPr>
        <w:t>CALENDARISTIC</w:t>
      </w:r>
      <w:commentRangeEnd w:id="0"/>
      <w:r w:rsidR="00462B2E">
        <w:rPr>
          <w:rStyle w:val="CommentReference"/>
        </w:rPr>
        <w:commentReference w:id="0"/>
      </w:r>
    </w:p>
    <w:p w:rsidR="00A57E61" w:rsidRPr="00462B2E" w:rsidRDefault="00A57E61" w:rsidP="00A57E61">
      <w:pPr>
        <w:shd w:val="clear" w:color="auto" w:fill="FFFFFF"/>
        <w:jc w:val="center"/>
        <w:rPr>
          <w:rFonts w:ascii="Times New Roman" w:hAnsi="Times New Roman"/>
          <w:b/>
          <w:sz w:val="28"/>
          <w:lang w:val="en-GB"/>
        </w:rPr>
      </w:pPr>
    </w:p>
    <w:tbl>
      <w:tblPr>
        <w:tblW w:w="0" w:type="auto"/>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40" w:type="dxa"/>
          <w:right w:w="40" w:type="dxa"/>
        </w:tblCellMar>
        <w:tblLook w:val="0000"/>
      </w:tblPr>
      <w:tblGrid>
        <w:gridCol w:w="567"/>
        <w:gridCol w:w="5812"/>
        <w:gridCol w:w="2268"/>
        <w:gridCol w:w="709"/>
      </w:tblGrid>
      <w:tr w:rsidR="00A57E61" w:rsidRPr="007C07F2" w:rsidTr="00F143E6">
        <w:trPr>
          <w:trHeight w:hRule="exact" w:val="804"/>
        </w:trPr>
        <w:tc>
          <w:tcPr>
            <w:tcW w:w="567" w:type="dxa"/>
            <w:tcBorders>
              <w:top w:val="single" w:sz="12" w:space="0" w:color="auto"/>
              <w:bottom w:val="single" w:sz="12" w:space="0" w:color="auto"/>
            </w:tcBorders>
            <w:shd w:val="clear" w:color="auto" w:fill="FFFFFF"/>
            <w:vAlign w:val="center"/>
          </w:tcPr>
          <w:p w:rsidR="00A57E61" w:rsidRPr="007C07F2" w:rsidRDefault="00A57E61" w:rsidP="00F143E6">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Nr. crt.</w:t>
            </w:r>
          </w:p>
        </w:tc>
        <w:tc>
          <w:tcPr>
            <w:tcW w:w="5812" w:type="dxa"/>
            <w:tcBorders>
              <w:top w:val="single" w:sz="12" w:space="0" w:color="auto"/>
              <w:bottom w:val="single" w:sz="12" w:space="0" w:color="auto"/>
            </w:tcBorders>
            <w:shd w:val="clear" w:color="auto" w:fill="FFFFFF"/>
            <w:vAlign w:val="center"/>
          </w:tcPr>
          <w:p w:rsidR="00A57E61" w:rsidRPr="007C07F2" w:rsidRDefault="00A57E61" w:rsidP="00F143E6">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Denumirea etapelor de proiectare</w:t>
            </w:r>
          </w:p>
        </w:tc>
        <w:tc>
          <w:tcPr>
            <w:tcW w:w="2268" w:type="dxa"/>
            <w:tcBorders>
              <w:top w:val="single" w:sz="12" w:space="0" w:color="auto"/>
              <w:bottom w:val="single" w:sz="12" w:space="0" w:color="auto"/>
            </w:tcBorders>
            <w:shd w:val="clear" w:color="auto" w:fill="FFFFFF"/>
            <w:vAlign w:val="center"/>
          </w:tcPr>
          <w:p w:rsidR="00A57E61" w:rsidRPr="00462B2E" w:rsidRDefault="00A57E61" w:rsidP="00F143E6">
            <w:pPr>
              <w:shd w:val="clear" w:color="auto" w:fill="FFFFFF"/>
              <w:jc w:val="center"/>
              <w:rPr>
                <w:rFonts w:ascii="Times New Roman" w:hAnsi="Times New Roman"/>
                <w:b/>
                <w:sz w:val="26"/>
                <w:szCs w:val="26"/>
                <w:lang w:val="en-GB"/>
              </w:rPr>
            </w:pPr>
            <w:proofErr w:type="spellStart"/>
            <w:r w:rsidRPr="00462B2E">
              <w:rPr>
                <w:rFonts w:ascii="Times New Roman" w:hAnsi="Times New Roman"/>
                <w:b/>
                <w:color w:val="000000"/>
                <w:sz w:val="26"/>
                <w:szCs w:val="26"/>
                <w:lang w:val="en-GB"/>
              </w:rPr>
              <w:t>Termenul</w:t>
            </w:r>
            <w:proofErr w:type="spellEnd"/>
            <w:r w:rsidRPr="00462B2E">
              <w:rPr>
                <w:rFonts w:ascii="Times New Roman" w:hAnsi="Times New Roman"/>
                <w:b/>
                <w:color w:val="000000"/>
                <w:sz w:val="26"/>
                <w:szCs w:val="26"/>
                <w:lang w:val="en-GB"/>
              </w:rPr>
              <w:t xml:space="preserve"> de </w:t>
            </w:r>
            <w:proofErr w:type="spellStart"/>
            <w:r w:rsidRPr="00462B2E">
              <w:rPr>
                <w:rFonts w:ascii="Times New Roman" w:hAnsi="Times New Roman"/>
                <w:b/>
                <w:color w:val="000000"/>
                <w:sz w:val="26"/>
                <w:szCs w:val="26"/>
                <w:lang w:val="en-GB"/>
              </w:rPr>
              <w:t>realizare</w:t>
            </w:r>
            <w:proofErr w:type="spellEnd"/>
            <w:r w:rsidRPr="00462B2E">
              <w:rPr>
                <w:rFonts w:ascii="Times New Roman" w:hAnsi="Times New Roman"/>
                <w:b/>
                <w:color w:val="000000"/>
                <w:sz w:val="26"/>
                <w:szCs w:val="26"/>
                <w:lang w:val="en-GB"/>
              </w:rPr>
              <w:t xml:space="preserve"> a </w:t>
            </w:r>
            <w:proofErr w:type="spellStart"/>
            <w:r w:rsidRPr="00462B2E">
              <w:rPr>
                <w:rFonts w:ascii="Times New Roman" w:hAnsi="Times New Roman"/>
                <w:b/>
                <w:color w:val="000000"/>
                <w:sz w:val="26"/>
                <w:szCs w:val="26"/>
                <w:lang w:val="en-GB"/>
              </w:rPr>
              <w:t>etapelor</w:t>
            </w:r>
            <w:proofErr w:type="spellEnd"/>
          </w:p>
        </w:tc>
        <w:tc>
          <w:tcPr>
            <w:tcW w:w="709" w:type="dxa"/>
            <w:tcBorders>
              <w:top w:val="single" w:sz="12" w:space="0" w:color="auto"/>
              <w:bottom w:val="single" w:sz="12" w:space="0" w:color="auto"/>
            </w:tcBorders>
            <w:shd w:val="clear" w:color="auto" w:fill="FFFFFF"/>
            <w:vAlign w:val="center"/>
          </w:tcPr>
          <w:p w:rsidR="00A57E61" w:rsidRPr="007C07F2" w:rsidRDefault="00A57E61" w:rsidP="00F143E6">
            <w:pPr>
              <w:shd w:val="clear" w:color="auto" w:fill="FFFFFF"/>
              <w:jc w:val="center"/>
              <w:rPr>
                <w:rFonts w:ascii="Times New Roman" w:hAnsi="Times New Roman"/>
                <w:b/>
                <w:sz w:val="26"/>
                <w:szCs w:val="26"/>
              </w:rPr>
            </w:pPr>
            <w:r w:rsidRPr="007C07F2">
              <w:rPr>
                <w:rFonts w:ascii="Times New Roman" w:hAnsi="Times New Roman"/>
                <w:b/>
                <w:color w:val="000000"/>
                <w:sz w:val="26"/>
                <w:szCs w:val="26"/>
              </w:rPr>
              <w:t>Nota</w:t>
            </w:r>
          </w:p>
        </w:tc>
      </w:tr>
      <w:tr w:rsidR="00A57E61" w:rsidRPr="007C07F2" w:rsidTr="00F143E6">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462B2E" w:rsidRDefault="00A57E61" w:rsidP="00F143E6">
            <w:pPr>
              <w:shd w:val="clear" w:color="auto" w:fill="FFFFFF"/>
              <w:tabs>
                <w:tab w:val="left" w:pos="236"/>
              </w:tabs>
              <w:rPr>
                <w:rFonts w:ascii="Times New Roman" w:hAnsi="Times New Roman"/>
                <w:i/>
                <w:color w:val="000000"/>
                <w:sz w:val="26"/>
                <w:szCs w:val="26"/>
                <w:lang w:val="en-GB"/>
              </w:rPr>
            </w:pPr>
            <w:proofErr w:type="spellStart"/>
            <w:r w:rsidRPr="00462B2E">
              <w:rPr>
                <w:rFonts w:ascii="Times New Roman" w:hAnsi="Times New Roman"/>
                <w:i/>
                <w:color w:val="000000"/>
                <w:sz w:val="26"/>
                <w:szCs w:val="26"/>
                <w:lang w:val="en-GB"/>
              </w:rPr>
              <w:t>Elaborarea</w:t>
            </w:r>
            <w:proofErr w:type="spell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sarcinii</w:t>
            </w:r>
            <w:proofErr w:type="spell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primirea</w:t>
            </w:r>
            <w:proofErr w:type="spell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datelor</w:t>
            </w:r>
            <w:proofErr w:type="spell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pentru</w:t>
            </w:r>
            <w:proofErr w:type="spell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sarcină</w:t>
            </w:r>
            <w:proofErr w:type="spellEnd"/>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01.09.16– 30.09.16</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10%</w:t>
            </w:r>
          </w:p>
        </w:tc>
      </w:tr>
      <w:tr w:rsidR="00A57E61" w:rsidRPr="007C07F2" w:rsidTr="00F143E6">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Studierea literaturii de domeniu</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01.10.16– 30.11.16</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20%</w:t>
            </w:r>
          </w:p>
        </w:tc>
      </w:tr>
      <w:tr w:rsidR="00A57E61" w:rsidRPr="007C07F2" w:rsidTr="00F143E6">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3</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462B2E" w:rsidRDefault="00A57E61" w:rsidP="00F143E6">
            <w:pPr>
              <w:shd w:val="clear" w:color="auto" w:fill="FFFFFF"/>
              <w:tabs>
                <w:tab w:val="left" w:pos="236"/>
              </w:tabs>
              <w:rPr>
                <w:rFonts w:ascii="Times New Roman" w:hAnsi="Times New Roman"/>
                <w:i/>
                <w:color w:val="000000"/>
                <w:sz w:val="26"/>
                <w:szCs w:val="26"/>
                <w:lang w:val="en-GB"/>
              </w:rPr>
            </w:pPr>
            <w:proofErr w:type="spellStart"/>
            <w:r w:rsidRPr="00462B2E">
              <w:rPr>
                <w:rFonts w:ascii="Times New Roman" w:hAnsi="Times New Roman"/>
                <w:i/>
                <w:color w:val="000000"/>
                <w:sz w:val="26"/>
                <w:szCs w:val="26"/>
                <w:lang w:val="en-GB"/>
              </w:rPr>
              <w:t>Alegerea</w:t>
            </w:r>
            <w:proofErr w:type="spell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şi</w:t>
            </w:r>
            <w:proofErr w:type="spellEnd"/>
            <w:r w:rsidRPr="00462B2E">
              <w:rPr>
                <w:rFonts w:ascii="Times New Roman" w:hAnsi="Times New Roman"/>
                <w:i/>
                <w:color w:val="000000"/>
                <w:sz w:val="26"/>
                <w:szCs w:val="26"/>
                <w:lang w:val="en-GB"/>
              </w:rPr>
              <w:t xml:space="preserve"> </w:t>
            </w:r>
            <w:proofErr w:type="spellStart"/>
            <w:r w:rsidRPr="00462B2E">
              <w:rPr>
                <w:rFonts w:ascii="Times New Roman" w:hAnsi="Times New Roman"/>
                <w:i/>
                <w:color w:val="000000"/>
                <w:sz w:val="26"/>
                <w:szCs w:val="26"/>
                <w:lang w:val="en-GB"/>
              </w:rPr>
              <w:t>pregătirea</w:t>
            </w:r>
            <w:proofErr w:type="spellEnd"/>
            <w:r w:rsidRPr="00462B2E">
              <w:rPr>
                <w:rFonts w:ascii="Times New Roman" w:hAnsi="Times New Roman"/>
                <w:i/>
                <w:color w:val="000000"/>
                <w:sz w:val="26"/>
                <w:szCs w:val="26"/>
                <w:lang w:val="en-GB"/>
              </w:rPr>
              <w:t xml:space="preserve"> de </w:t>
            </w:r>
            <w:proofErr w:type="spellStart"/>
            <w:r w:rsidRPr="00462B2E">
              <w:rPr>
                <w:rFonts w:ascii="Times New Roman" w:hAnsi="Times New Roman"/>
                <w:i/>
                <w:color w:val="000000"/>
                <w:sz w:val="26"/>
                <w:szCs w:val="26"/>
                <w:lang w:val="en-GB"/>
              </w:rPr>
              <w:t>lucru</w:t>
            </w:r>
            <w:proofErr w:type="spellEnd"/>
            <w:r w:rsidRPr="00462B2E">
              <w:rPr>
                <w:rFonts w:ascii="Times New Roman" w:hAnsi="Times New Roman"/>
                <w:i/>
                <w:color w:val="000000"/>
                <w:sz w:val="26"/>
                <w:szCs w:val="26"/>
                <w:lang w:val="en-GB"/>
              </w:rPr>
              <w:t xml:space="preserve"> a </w:t>
            </w:r>
            <w:proofErr w:type="spellStart"/>
            <w:r w:rsidRPr="00462B2E">
              <w:rPr>
                <w:rFonts w:ascii="Times New Roman" w:hAnsi="Times New Roman"/>
                <w:i/>
                <w:color w:val="000000"/>
                <w:sz w:val="26"/>
                <w:szCs w:val="26"/>
                <w:lang w:val="en-GB"/>
              </w:rPr>
              <w:t>softului</w:t>
            </w:r>
            <w:proofErr w:type="spellEnd"/>
            <w:r w:rsidRPr="00462B2E">
              <w:rPr>
                <w:rFonts w:ascii="Times New Roman" w:hAnsi="Times New Roman"/>
                <w:i/>
                <w:color w:val="000000"/>
                <w:sz w:val="26"/>
                <w:szCs w:val="26"/>
                <w:lang w:val="en-GB"/>
              </w:rPr>
              <w:t xml:space="preserve"> </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01.12.16 – 25.12.16</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20%</w:t>
            </w:r>
          </w:p>
        </w:tc>
      </w:tr>
      <w:tr w:rsidR="00A57E61" w:rsidRPr="007C07F2" w:rsidTr="00F143E6">
        <w:trPr>
          <w:trHeight w:hRule="exact" w:val="804"/>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4</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Realizarea programului</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16.01.17 – 30.04.17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25%</w:t>
            </w:r>
          </w:p>
        </w:tc>
      </w:tr>
      <w:tr w:rsidR="00A57E61" w:rsidRPr="007C07F2" w:rsidTr="00F143E6">
        <w:trPr>
          <w:trHeight w:hRule="exact" w:val="517"/>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5</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Descrierea programului, diagramele UML</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01.05.17 – 15.05.17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10%</w:t>
            </w:r>
          </w:p>
        </w:tc>
      </w:tr>
      <w:tr w:rsidR="00A57E61" w:rsidRPr="007C07F2" w:rsidTr="00F143E6">
        <w:trPr>
          <w:trHeight w:hRule="exact" w:val="557"/>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6</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Testarea aplicaţiei</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16.05.17– 28.05.17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10%</w:t>
            </w:r>
          </w:p>
        </w:tc>
      </w:tr>
      <w:tr w:rsidR="00A57E61" w:rsidRPr="007C07F2" w:rsidTr="00F143E6">
        <w:trPr>
          <w:trHeight w:hRule="exact" w:val="579"/>
        </w:trPr>
        <w:tc>
          <w:tcPr>
            <w:tcW w:w="567" w:type="dxa"/>
            <w:tcBorders>
              <w:top w:val="single" w:sz="12" w:space="0" w:color="auto"/>
              <w:left w:val="single" w:sz="12"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7</w:t>
            </w:r>
          </w:p>
        </w:tc>
        <w:tc>
          <w:tcPr>
            <w:tcW w:w="5812"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Finisarea proiectului</w:t>
            </w:r>
          </w:p>
        </w:tc>
        <w:tc>
          <w:tcPr>
            <w:tcW w:w="2268" w:type="dxa"/>
            <w:tcBorders>
              <w:top w:val="single" w:sz="12" w:space="0" w:color="auto"/>
              <w:left w:val="single" w:sz="6" w:space="0" w:color="auto"/>
              <w:bottom w:val="single" w:sz="12" w:space="0" w:color="auto"/>
              <w:right w:val="single" w:sz="6"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29.05.17– 31.05.17</w:t>
            </w:r>
          </w:p>
        </w:tc>
        <w:tc>
          <w:tcPr>
            <w:tcW w:w="709" w:type="dxa"/>
            <w:tcBorders>
              <w:top w:val="single" w:sz="12" w:space="0" w:color="auto"/>
              <w:left w:val="single" w:sz="6" w:space="0" w:color="auto"/>
              <w:bottom w:val="single" w:sz="12" w:space="0" w:color="auto"/>
              <w:right w:val="single" w:sz="12" w:space="0" w:color="auto"/>
            </w:tcBorders>
            <w:shd w:val="clear" w:color="auto" w:fill="FFFFFF"/>
            <w:vAlign w:val="center"/>
          </w:tcPr>
          <w:p w:rsidR="00A57E61" w:rsidRPr="007C07F2" w:rsidRDefault="00A57E61" w:rsidP="00F143E6">
            <w:pPr>
              <w:shd w:val="clear" w:color="auto" w:fill="FFFFFF"/>
              <w:tabs>
                <w:tab w:val="left" w:pos="236"/>
              </w:tabs>
              <w:rPr>
                <w:rFonts w:ascii="Times New Roman" w:hAnsi="Times New Roman"/>
                <w:i/>
                <w:color w:val="000000"/>
                <w:sz w:val="26"/>
                <w:szCs w:val="26"/>
              </w:rPr>
            </w:pPr>
            <w:r w:rsidRPr="007C07F2">
              <w:rPr>
                <w:rFonts w:ascii="Times New Roman" w:hAnsi="Times New Roman"/>
                <w:i/>
                <w:color w:val="000000"/>
                <w:sz w:val="26"/>
                <w:szCs w:val="26"/>
              </w:rPr>
              <w:t>5%</w:t>
            </w:r>
          </w:p>
        </w:tc>
      </w:tr>
    </w:tbl>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r>
    </w:p>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r>
    </w:p>
    <w:p w:rsidR="00A57E61" w:rsidRPr="005D7542" w:rsidRDefault="00A57E61" w:rsidP="00A57E61">
      <w:pPr>
        <w:shd w:val="clear" w:color="auto" w:fill="FFFFFF"/>
        <w:tabs>
          <w:tab w:val="left" w:pos="2552"/>
          <w:tab w:val="left" w:leader="underscore" w:pos="9072"/>
        </w:tabs>
        <w:rPr>
          <w:rFonts w:ascii="Times New Roman" w:hAnsi="Times New Roman"/>
          <w:b/>
          <w:color w:val="000000"/>
          <w:sz w:val="28"/>
        </w:rPr>
      </w:pPr>
      <w:r w:rsidRPr="005D7542">
        <w:rPr>
          <w:rFonts w:ascii="Times New Roman" w:hAnsi="Times New Roman"/>
          <w:b/>
          <w:color w:val="000000"/>
          <w:sz w:val="28"/>
        </w:rPr>
        <w:tab/>
        <w:t xml:space="preserve">Student </w:t>
      </w:r>
      <w:r w:rsidR="009504BF">
        <w:rPr>
          <w:rFonts w:ascii="Times New Roman" w:hAnsi="Times New Roman"/>
          <w:i/>
          <w:color w:val="000000"/>
          <w:sz w:val="28"/>
          <w:u w:val="single"/>
        </w:rPr>
        <w:t xml:space="preserve">                             </w:t>
      </w:r>
      <w:r w:rsidR="009504BF" w:rsidRPr="009504BF">
        <w:rPr>
          <w:rFonts w:ascii="Times New Roman" w:hAnsi="Times New Roman"/>
          <w:i/>
          <w:color w:val="000000"/>
          <w:sz w:val="28"/>
          <w:u w:val="single"/>
        </w:rPr>
        <w:t>Vîrlan Ion</w:t>
      </w:r>
      <w:r w:rsidRPr="009504BF">
        <w:rPr>
          <w:rFonts w:ascii="Times New Roman" w:hAnsi="Times New Roman"/>
          <w:i/>
          <w:color w:val="000000"/>
          <w:sz w:val="28"/>
          <w:u w:val="single"/>
        </w:rPr>
        <w:t xml:space="preserve">  </w:t>
      </w:r>
      <w:r w:rsidR="00870720">
        <w:rPr>
          <w:rFonts w:ascii="Times New Roman" w:hAnsi="Times New Roman"/>
          <w:i/>
          <w:color w:val="000000"/>
          <w:sz w:val="28"/>
          <w:u w:val="single"/>
          <w:lang w:val="ro-RO"/>
        </w:rPr>
        <w:t xml:space="preserve"> </w:t>
      </w:r>
      <w:r w:rsidRPr="009504BF">
        <w:rPr>
          <w:rFonts w:ascii="Times New Roman" w:hAnsi="Times New Roman"/>
          <w:i/>
          <w:color w:val="000000"/>
          <w:sz w:val="28"/>
          <w:u w:val="single"/>
        </w:rPr>
        <w:t xml:space="preserve">    </w:t>
      </w:r>
      <w:r w:rsidRPr="005D7542">
        <w:rPr>
          <w:rFonts w:ascii="Times New Roman" w:hAnsi="Times New Roman"/>
          <w:i/>
          <w:color w:val="000000"/>
          <w:sz w:val="28"/>
          <w:u w:val="single"/>
        </w:rPr>
        <w:t xml:space="preserve">  (                )   </w:t>
      </w:r>
    </w:p>
    <w:p w:rsidR="00A57E61" w:rsidRPr="005D7542" w:rsidRDefault="00A57E61" w:rsidP="00A57E61">
      <w:pPr>
        <w:shd w:val="clear" w:color="auto" w:fill="FFFFFF"/>
        <w:tabs>
          <w:tab w:val="left" w:pos="2552"/>
          <w:tab w:val="left" w:leader="underscore" w:pos="9072"/>
        </w:tabs>
        <w:ind w:left="1440" w:firstLine="720"/>
        <w:rPr>
          <w:rFonts w:ascii="Times New Roman" w:hAnsi="Times New Roman"/>
          <w:b/>
          <w:color w:val="000000"/>
          <w:sz w:val="40"/>
        </w:rPr>
      </w:pPr>
    </w:p>
    <w:p w:rsidR="00A57E61" w:rsidRPr="00462B2E" w:rsidRDefault="00A57E61" w:rsidP="00A57E61">
      <w:pPr>
        <w:shd w:val="clear" w:color="auto" w:fill="FFFFFF"/>
        <w:tabs>
          <w:tab w:val="left" w:pos="2552"/>
          <w:tab w:val="left" w:leader="underscore" w:pos="9072"/>
        </w:tabs>
        <w:rPr>
          <w:rFonts w:ascii="Times New Roman" w:hAnsi="Times New Roman"/>
          <w:b/>
          <w:color w:val="000000"/>
          <w:sz w:val="28"/>
          <w:lang w:val="en-GB"/>
        </w:rPr>
      </w:pPr>
      <w:r w:rsidRPr="00462B2E">
        <w:rPr>
          <w:rFonts w:ascii="Times New Roman" w:hAnsi="Times New Roman"/>
          <w:b/>
          <w:color w:val="000000"/>
          <w:sz w:val="28"/>
          <w:lang w:val="en-GB"/>
        </w:rPr>
        <w:tab/>
      </w:r>
      <w:proofErr w:type="spellStart"/>
      <w:r w:rsidRPr="00462B2E">
        <w:rPr>
          <w:rFonts w:ascii="Times New Roman" w:hAnsi="Times New Roman"/>
          <w:b/>
          <w:color w:val="000000"/>
          <w:sz w:val="28"/>
          <w:lang w:val="en-GB"/>
        </w:rPr>
        <w:t>Conducător</w:t>
      </w:r>
      <w:proofErr w:type="spellEnd"/>
      <w:r w:rsidRPr="00462B2E">
        <w:rPr>
          <w:rFonts w:ascii="Times New Roman" w:hAnsi="Times New Roman"/>
          <w:b/>
          <w:color w:val="000000"/>
          <w:sz w:val="28"/>
          <w:lang w:val="en-GB"/>
        </w:rPr>
        <w:t xml:space="preserve"> de </w:t>
      </w:r>
      <w:proofErr w:type="spellStart"/>
      <w:r w:rsidRPr="00462B2E">
        <w:rPr>
          <w:rFonts w:ascii="Times New Roman" w:hAnsi="Times New Roman"/>
          <w:b/>
          <w:color w:val="000000"/>
          <w:sz w:val="28"/>
          <w:lang w:val="en-GB"/>
        </w:rPr>
        <w:t>proiect</w:t>
      </w:r>
      <w:proofErr w:type="spellEnd"/>
      <w:r w:rsidRPr="00462B2E">
        <w:rPr>
          <w:rFonts w:ascii="Times New Roman" w:hAnsi="Times New Roman"/>
          <w:b/>
          <w:color w:val="000000"/>
          <w:sz w:val="28"/>
          <w:lang w:val="en-GB"/>
        </w:rPr>
        <w:t xml:space="preserve">    </w:t>
      </w:r>
      <w:r w:rsidR="00870720">
        <w:rPr>
          <w:rFonts w:ascii="Times New Roman" w:hAnsi="Times New Roman"/>
          <w:i/>
          <w:color w:val="000000"/>
          <w:sz w:val="28"/>
          <w:u w:val="single"/>
          <w:lang w:val="ro-RO"/>
        </w:rPr>
        <w:t xml:space="preserve">Ciorbă </w:t>
      </w:r>
      <w:proofErr w:type="gramStart"/>
      <w:r w:rsidR="00870720">
        <w:rPr>
          <w:rFonts w:ascii="Times New Roman" w:hAnsi="Times New Roman"/>
          <w:i/>
          <w:color w:val="000000"/>
          <w:sz w:val="28"/>
          <w:u w:val="single"/>
          <w:lang w:val="ro-RO"/>
        </w:rPr>
        <w:t>Dumitru</w:t>
      </w:r>
      <w:r w:rsidRPr="00462B2E">
        <w:rPr>
          <w:rFonts w:ascii="Times New Roman" w:hAnsi="Times New Roman"/>
          <w:i/>
          <w:color w:val="000000"/>
          <w:sz w:val="28"/>
          <w:u w:val="single"/>
          <w:lang w:val="en-GB"/>
        </w:rPr>
        <w:t xml:space="preserve">  (</w:t>
      </w:r>
      <w:proofErr w:type="gramEnd"/>
      <w:r w:rsidRPr="00462B2E">
        <w:rPr>
          <w:rFonts w:ascii="Times New Roman" w:hAnsi="Times New Roman"/>
          <w:i/>
          <w:color w:val="000000"/>
          <w:sz w:val="28"/>
          <w:u w:val="single"/>
          <w:lang w:val="en-GB"/>
        </w:rPr>
        <w:t xml:space="preserve">               )</w:t>
      </w:r>
    </w:p>
    <w:p w:rsidR="005D7542" w:rsidRDefault="005D7542" w:rsidP="00F143E6">
      <w:pPr>
        <w:pStyle w:val="N"/>
        <w:shd w:val="clear" w:color="auto" w:fill="FFFFFF"/>
        <w:spacing w:line="240" w:lineRule="auto"/>
        <w:ind w:firstLine="708"/>
        <w:rPr>
          <w:b/>
          <w:bCs/>
          <w:sz w:val="32"/>
          <w:szCs w:val="28"/>
        </w:rPr>
      </w:pPr>
    </w:p>
    <w:p w:rsidR="00F143E6" w:rsidRDefault="00222C9B" w:rsidP="00F143E6">
      <w:pPr>
        <w:pStyle w:val="N"/>
        <w:shd w:val="clear" w:color="auto" w:fill="FFFFFF"/>
        <w:spacing w:line="240" w:lineRule="auto"/>
        <w:ind w:firstLine="708"/>
        <w:rPr>
          <w:sz w:val="32"/>
          <w:szCs w:val="28"/>
        </w:rPr>
      </w:pPr>
      <w:r w:rsidRPr="008D35D9">
        <w:rPr>
          <w:b/>
          <w:bCs/>
          <w:sz w:val="32"/>
          <w:szCs w:val="28"/>
        </w:rPr>
        <w:lastRenderedPageBreak/>
        <w:t>S</w:t>
      </w:r>
      <w:r>
        <w:rPr>
          <w:b/>
          <w:bCs/>
          <w:sz w:val="32"/>
          <w:szCs w:val="28"/>
        </w:rPr>
        <w:t>arcina</w:t>
      </w:r>
      <w:r w:rsidRPr="008D35D9">
        <w:rPr>
          <w:b/>
          <w:bCs/>
          <w:sz w:val="32"/>
          <w:szCs w:val="28"/>
        </w:rPr>
        <w:t xml:space="preserve"> lucrării:</w:t>
      </w:r>
      <w:r w:rsidRPr="008D35D9">
        <w:rPr>
          <w:sz w:val="32"/>
          <w:szCs w:val="28"/>
        </w:rPr>
        <w:t> </w:t>
      </w:r>
      <w:r>
        <w:rPr>
          <w:sz w:val="32"/>
          <w:szCs w:val="28"/>
        </w:rPr>
        <w:t xml:space="preserve"> </w:t>
      </w:r>
    </w:p>
    <w:p w:rsidR="00EE6356" w:rsidRPr="002E7B12" w:rsidRDefault="002E7B12" w:rsidP="00EE6356">
      <w:pPr>
        <w:pStyle w:val="N1"/>
        <w:shd w:val="clear" w:color="auto" w:fill="FFFFFF"/>
        <w:spacing w:before="0" w:beforeAutospacing="0" w:after="0" w:afterAutospacing="0"/>
        <w:ind w:firstLine="708"/>
        <w:jc w:val="both"/>
        <w:rPr>
          <w:noProof/>
          <w:sz w:val="28"/>
          <w:szCs w:val="28"/>
          <w:lang w:val="ro-RO" w:eastAsia="en-US"/>
        </w:rPr>
      </w:pPr>
      <w:r w:rsidRPr="002E7B12">
        <w:rPr>
          <w:noProof/>
          <w:sz w:val="28"/>
          <w:szCs w:val="28"/>
          <w:lang w:val="ro-RO" w:eastAsia="en-US"/>
        </w:rPr>
        <w:t>Sarcina Tehnică este documentul, care determină scopurile și obiectivele, cerințele și datele principale de intrare, necesare pentru elaborarea SI (Reglementare Tehnică 38370656- 002:2006)</w:t>
      </w:r>
    </w:p>
    <w:p w:rsidR="002E7B12" w:rsidRPr="002E7B12" w:rsidRDefault="002E7B12" w:rsidP="00EE6356">
      <w:pPr>
        <w:pStyle w:val="N1"/>
        <w:shd w:val="clear" w:color="auto" w:fill="FFFFFF"/>
        <w:spacing w:before="0" w:beforeAutospacing="0" w:after="0" w:afterAutospacing="0"/>
        <w:ind w:firstLine="708"/>
        <w:jc w:val="both"/>
        <w:rPr>
          <w:b/>
          <w:bCs/>
          <w:sz w:val="32"/>
          <w:szCs w:val="28"/>
          <w:lang w:val="en-US"/>
        </w:rPr>
      </w:pPr>
    </w:p>
    <w:p w:rsidR="00F143E6" w:rsidRPr="00EE6356" w:rsidRDefault="002A66AE" w:rsidP="00EE6356">
      <w:pPr>
        <w:pStyle w:val="N1"/>
        <w:shd w:val="clear" w:color="auto" w:fill="FFFFFF"/>
        <w:spacing w:before="0" w:beforeAutospacing="0" w:after="0" w:afterAutospacing="0"/>
        <w:ind w:firstLine="708"/>
        <w:jc w:val="both"/>
        <w:rPr>
          <w:b/>
          <w:bCs/>
          <w:sz w:val="32"/>
          <w:szCs w:val="28"/>
          <w:lang w:val="ro-RO"/>
        </w:rPr>
      </w:pPr>
      <w:r>
        <w:rPr>
          <w:b/>
          <w:bCs/>
          <w:sz w:val="32"/>
          <w:szCs w:val="28"/>
          <w:lang w:val="ro-RO"/>
        </w:rPr>
        <w:t>Obiective</w:t>
      </w:r>
      <w:r w:rsidR="00222C9B" w:rsidRPr="00EE6356">
        <w:rPr>
          <w:b/>
          <w:bCs/>
          <w:sz w:val="32"/>
          <w:szCs w:val="28"/>
          <w:lang w:val="ro-RO"/>
        </w:rPr>
        <w:t>:</w:t>
      </w:r>
    </w:p>
    <w:p w:rsidR="00996ED8" w:rsidRPr="00996ED8" w:rsidRDefault="00996ED8" w:rsidP="00996ED8">
      <w:pPr>
        <w:pStyle w:val="ListParagraph"/>
        <w:numPr>
          <w:ilvl w:val="0"/>
          <w:numId w:val="25"/>
        </w:numPr>
        <w:spacing w:line="240" w:lineRule="auto"/>
        <w:rPr>
          <w:bCs/>
          <w:color w:val="333333"/>
          <w:sz w:val="22"/>
          <w:szCs w:val="21"/>
          <w:shd w:val="clear" w:color="auto" w:fill="FFFFFF"/>
        </w:rPr>
      </w:pPr>
      <w:r w:rsidRPr="00996ED8">
        <w:rPr>
          <w:bCs/>
          <w:color w:val="000000"/>
          <w:sz w:val="28"/>
          <w:szCs w:val="24"/>
          <w:shd w:val="clear" w:color="auto" w:fill="FFFFFF"/>
        </w:rPr>
        <w:t>stabilirea scopului creării SI, determinarea funcțiilor și a subsistemelor;</w:t>
      </w:r>
    </w:p>
    <w:p w:rsidR="00996ED8" w:rsidRPr="00996ED8" w:rsidRDefault="00996ED8" w:rsidP="00996ED8">
      <w:pPr>
        <w:pStyle w:val="ListParagraph"/>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elaborarea și fundamentarea cerințelor privind subsistemele;</w:t>
      </w:r>
    </w:p>
    <w:p w:rsidR="00996ED8" w:rsidRPr="00996ED8" w:rsidRDefault="00996ED8" w:rsidP="00996ED8">
      <w:pPr>
        <w:pStyle w:val="ListParagraph"/>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elaborarea și fundamentarea cerințelor privind baza inform</w:t>
      </w:r>
      <w:r>
        <w:rPr>
          <w:bCs/>
          <w:color w:val="000000"/>
          <w:sz w:val="28"/>
          <w:szCs w:val="24"/>
          <w:shd w:val="clear" w:color="auto" w:fill="FFFFFF"/>
        </w:rPr>
        <w:t xml:space="preserve">ațională, resursele matematice, </w:t>
      </w:r>
      <w:r w:rsidRPr="00996ED8">
        <w:rPr>
          <w:bCs/>
          <w:color w:val="000000"/>
          <w:sz w:val="28"/>
          <w:szCs w:val="24"/>
          <w:shd w:val="clear" w:color="auto" w:fill="FFFFFF"/>
        </w:rPr>
        <w:t>program și tehnice (inclusiv, mijloacele de comunicație și trasmitere a datelor);</w:t>
      </w:r>
    </w:p>
    <w:p w:rsidR="00996ED8" w:rsidRPr="00996ED8" w:rsidRDefault="00996ED8" w:rsidP="00996ED8">
      <w:pPr>
        <w:pStyle w:val="ListParagraph"/>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identificarea cerințelor generale ale sistemului proiectat;</w:t>
      </w:r>
    </w:p>
    <w:p w:rsidR="00996ED8" w:rsidRPr="00996ED8" w:rsidRDefault="00996ED8" w:rsidP="00996ED8">
      <w:pPr>
        <w:pStyle w:val="ListParagraph"/>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determinarea listei lucrărilor de creare a sistemului și a executorilor;</w:t>
      </w:r>
    </w:p>
    <w:p w:rsidR="00996ED8" w:rsidRPr="00996ED8" w:rsidRDefault="00996ED8" w:rsidP="00996ED8">
      <w:pPr>
        <w:pStyle w:val="ListParagraph"/>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determinarea etapelor creării sistemului și termenilor de execuție a acestora;</w:t>
      </w:r>
    </w:p>
    <w:p w:rsidR="00996ED8" w:rsidRDefault="00996ED8" w:rsidP="00996ED8">
      <w:pPr>
        <w:pStyle w:val="ListParagraph"/>
        <w:numPr>
          <w:ilvl w:val="0"/>
          <w:numId w:val="25"/>
        </w:numPr>
        <w:spacing w:line="240" w:lineRule="auto"/>
        <w:rPr>
          <w:bCs/>
          <w:color w:val="000000"/>
          <w:sz w:val="28"/>
          <w:szCs w:val="24"/>
          <w:shd w:val="clear" w:color="auto" w:fill="FFFFFF"/>
        </w:rPr>
      </w:pPr>
      <w:r w:rsidRPr="00996ED8">
        <w:rPr>
          <w:bCs/>
          <w:color w:val="000000"/>
          <w:sz w:val="28"/>
          <w:szCs w:val="24"/>
          <w:shd w:val="clear" w:color="auto" w:fill="FFFFFF"/>
        </w:rPr>
        <w:t>calcularea preliminară a costurilor pentru crearea sistemului și determinarea nivelului de eficiență economică a implementării lui.</w:t>
      </w:r>
    </w:p>
    <w:p w:rsidR="00C70279" w:rsidRPr="00C70279" w:rsidRDefault="00C70279" w:rsidP="00C70279">
      <w:pPr>
        <w:rPr>
          <w:rFonts w:ascii="Times New Roman" w:hAnsi="Times New Roman"/>
          <w:bCs/>
          <w:color w:val="000000"/>
          <w:sz w:val="28"/>
          <w:szCs w:val="28"/>
          <w:shd w:val="clear" w:color="auto" w:fill="FFFFFF"/>
          <w:lang w:val="en-US"/>
        </w:rPr>
      </w:pPr>
    </w:p>
    <w:p w:rsidR="00C70279" w:rsidRPr="00462B2E" w:rsidRDefault="00C70279" w:rsidP="00C70279">
      <w:pPr>
        <w:shd w:val="clear" w:color="auto" w:fill="FFFFFF"/>
        <w:ind w:firstLine="360"/>
        <w:rPr>
          <w:rFonts w:ascii="Times New Roman" w:eastAsia="Times New Roman" w:hAnsi="Times New Roman"/>
          <w:color w:val="333333"/>
          <w:sz w:val="28"/>
          <w:szCs w:val="28"/>
          <w:lang w:val="en-GB"/>
        </w:rPr>
      </w:pPr>
      <w:r w:rsidRPr="00C70279">
        <w:rPr>
          <w:rFonts w:ascii="Times New Roman" w:eastAsia="Times New Roman" w:hAnsi="Times New Roman"/>
          <w:b/>
          <w:bCs/>
          <w:color w:val="000000"/>
          <w:sz w:val="28"/>
          <w:szCs w:val="28"/>
          <w:shd w:val="clear" w:color="auto" w:fill="FFFFFF"/>
          <w:lang w:val="ro-RO"/>
        </w:rPr>
        <w:t>Sarcina Tehnică</w:t>
      </w:r>
      <w:r w:rsidRPr="00C70279">
        <w:rPr>
          <w:rFonts w:ascii="Times New Roman" w:eastAsia="Times New Roman" w:hAnsi="Times New Roman"/>
          <w:b/>
          <w:bCs/>
          <w:color w:val="000000"/>
          <w:sz w:val="28"/>
          <w:szCs w:val="28"/>
          <w:lang w:val="ro-RO"/>
        </w:rPr>
        <w:t> trebuie să conțină următoarele capitole cu conținut posibil</w:t>
      </w:r>
      <w:r w:rsidRPr="00C70279">
        <w:rPr>
          <w:rFonts w:ascii="Times New Roman" w:eastAsia="Times New Roman" w:hAnsi="Times New Roman"/>
          <w:color w:val="000000"/>
          <w:sz w:val="28"/>
          <w:szCs w:val="28"/>
          <w:lang w:val="ro-RO"/>
        </w:rPr>
        <w:t>:</w:t>
      </w:r>
    </w:p>
    <w:p w:rsidR="00C70279" w:rsidRPr="00462B2E" w:rsidRDefault="00C70279" w:rsidP="00C70279">
      <w:pPr>
        <w:shd w:val="clear" w:color="auto" w:fill="FFFFFF"/>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w:t>
      </w:r>
    </w:p>
    <w:p w:rsidR="00C70279" w:rsidRPr="00462B2E" w:rsidRDefault="00C70279" w:rsidP="00FC6E7B">
      <w:pPr>
        <w:shd w:val="clear" w:color="auto" w:fill="FFFFFF"/>
        <w:ind w:firstLine="360"/>
        <w:rPr>
          <w:rFonts w:ascii="Times New Roman" w:eastAsia="Times New Roman" w:hAnsi="Times New Roman"/>
          <w:color w:val="333333"/>
          <w:sz w:val="28"/>
          <w:szCs w:val="28"/>
          <w:lang w:val="en-GB"/>
        </w:rPr>
      </w:pPr>
      <w:r w:rsidRPr="00C70279">
        <w:rPr>
          <w:rFonts w:ascii="Times New Roman" w:eastAsia="Times New Roman" w:hAnsi="Times New Roman"/>
          <w:b/>
          <w:bCs/>
          <w:color w:val="000000"/>
          <w:sz w:val="28"/>
          <w:szCs w:val="28"/>
          <w:lang w:val="ro-RO"/>
        </w:rPr>
        <w:t>Generalități: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denumirea completă a sistemului și abrevierea;</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codul (numărul) temei sau al contractului;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denumirea organizației executoare și a beneficiarului, rechizitele lor;</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lista documentelor în baza cărora este creat sistemul;</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data de începere și finalizare a lucrărilor;</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informații despre surse și modalitatea de finanțare;</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ordinea de perfectare și prezentare a rezultatelor creării SI, părților sistemului sau a unor module separate.</w:t>
      </w:r>
    </w:p>
    <w:p w:rsidR="00C70279" w:rsidRPr="00462B2E" w:rsidRDefault="00C70279" w:rsidP="00C70279">
      <w:pPr>
        <w:shd w:val="clear" w:color="auto" w:fill="FFFFFF"/>
        <w:ind w:left="72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w:t>
      </w:r>
    </w:p>
    <w:p w:rsidR="00C70279" w:rsidRPr="00462B2E" w:rsidRDefault="00C70279" w:rsidP="00FC6E7B">
      <w:pPr>
        <w:shd w:val="clear" w:color="auto" w:fill="FFFFFF"/>
        <w:ind w:firstLine="360"/>
        <w:rPr>
          <w:rFonts w:ascii="Times New Roman" w:eastAsia="Times New Roman" w:hAnsi="Times New Roman"/>
          <w:color w:val="333333"/>
          <w:sz w:val="28"/>
          <w:szCs w:val="28"/>
          <w:lang w:val="en-GB"/>
        </w:rPr>
      </w:pPr>
      <w:r w:rsidRPr="00C70279">
        <w:rPr>
          <w:rFonts w:ascii="Times New Roman" w:eastAsia="Times New Roman" w:hAnsi="Times New Roman"/>
          <w:b/>
          <w:bCs/>
          <w:color w:val="000000"/>
          <w:sz w:val="28"/>
          <w:szCs w:val="28"/>
          <w:lang w:val="ro-RO"/>
        </w:rPr>
        <w:t>Descrierea obiectului automatizării: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descrierea generală a obiectului automatizării;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determinarea misiunii și domeniului Obiectiv de activitate a Companiei;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elaborarea Diagramei de context (în IDEF0);</w:t>
      </w:r>
    </w:p>
    <w:p w:rsidR="00C70279" w:rsidRPr="00462B2E" w:rsidRDefault="00C70279" w:rsidP="00FC6E7B">
      <w:pPr>
        <w:shd w:val="clear" w:color="auto" w:fill="FFFFFF"/>
        <w:spacing w:before="12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en-US"/>
        </w:rPr>
        <w:t>-        </w:t>
      </w:r>
      <w:proofErr w:type="spellStart"/>
      <w:proofErr w:type="gramStart"/>
      <w:r w:rsidRPr="00C70279">
        <w:rPr>
          <w:rFonts w:ascii="Times New Roman" w:eastAsia="Times New Roman" w:hAnsi="Times New Roman"/>
          <w:b/>
          <w:bCs/>
          <w:i/>
          <w:iCs/>
          <w:color w:val="000000"/>
          <w:sz w:val="28"/>
          <w:szCs w:val="28"/>
          <w:lang w:val="en-US"/>
        </w:rPr>
        <w:t>elaborarea</w:t>
      </w:r>
      <w:proofErr w:type="spellEnd"/>
      <w:r w:rsidRPr="00C70279">
        <w:rPr>
          <w:rFonts w:ascii="Times New Roman" w:eastAsia="Times New Roman" w:hAnsi="Times New Roman"/>
          <w:b/>
          <w:bCs/>
          <w:i/>
          <w:iCs/>
          <w:color w:val="000000"/>
          <w:sz w:val="28"/>
          <w:szCs w:val="28"/>
          <w:lang w:val="en-US"/>
        </w:rPr>
        <w:t xml:space="preserve"> ”</w:t>
      </w:r>
      <w:proofErr w:type="spellStart"/>
      <w:proofErr w:type="gramEnd"/>
      <w:r w:rsidRPr="00C70279">
        <w:rPr>
          <w:rFonts w:ascii="Times New Roman" w:eastAsia="Times New Roman" w:hAnsi="Times New Roman"/>
          <w:b/>
          <w:bCs/>
          <w:i/>
          <w:iCs/>
          <w:color w:val="000000"/>
          <w:sz w:val="28"/>
          <w:szCs w:val="28"/>
          <w:lang w:val="en-US"/>
        </w:rPr>
        <w:t>Diagramei</w:t>
      </w:r>
      <w:proofErr w:type="spellEnd"/>
      <w:r w:rsidRPr="00C70279">
        <w:rPr>
          <w:rFonts w:ascii="Times New Roman" w:eastAsia="Times New Roman" w:hAnsi="Times New Roman"/>
          <w:b/>
          <w:bCs/>
          <w:i/>
          <w:iCs/>
          <w:color w:val="000000"/>
          <w:sz w:val="28"/>
          <w:szCs w:val="28"/>
          <w:lang w:val="en-US"/>
        </w:rPr>
        <w:t xml:space="preserve"> </w:t>
      </w:r>
      <w:proofErr w:type="spellStart"/>
      <w:r w:rsidRPr="00C70279">
        <w:rPr>
          <w:rFonts w:ascii="Times New Roman" w:eastAsia="Times New Roman" w:hAnsi="Times New Roman"/>
          <w:b/>
          <w:bCs/>
          <w:i/>
          <w:iCs/>
          <w:color w:val="000000"/>
          <w:sz w:val="28"/>
          <w:szCs w:val="28"/>
          <w:lang w:val="en-US"/>
        </w:rPr>
        <w:t>Structurale</w:t>
      </w:r>
      <w:proofErr w:type="spellEnd"/>
      <w:r w:rsidRPr="00C70279">
        <w:rPr>
          <w:rFonts w:ascii="Times New Roman" w:eastAsia="Times New Roman" w:hAnsi="Times New Roman"/>
          <w:b/>
          <w:bCs/>
          <w:i/>
          <w:iCs/>
          <w:color w:val="000000"/>
          <w:sz w:val="28"/>
          <w:szCs w:val="28"/>
          <w:lang w:val="en-US"/>
        </w:rPr>
        <w:t>”</w:t>
      </w:r>
      <w:r w:rsidRPr="00C70279">
        <w:rPr>
          <w:rFonts w:ascii="Times New Roman" w:eastAsia="Times New Roman" w:hAnsi="Times New Roman"/>
          <w:color w:val="000000"/>
          <w:sz w:val="28"/>
          <w:szCs w:val="28"/>
          <w:lang w:val="en-US"/>
        </w:rPr>
        <w:t xml:space="preserve"> a </w:t>
      </w:r>
      <w:proofErr w:type="spellStart"/>
      <w:r w:rsidRPr="00C70279">
        <w:rPr>
          <w:rFonts w:ascii="Times New Roman" w:eastAsia="Times New Roman" w:hAnsi="Times New Roman"/>
          <w:color w:val="000000"/>
          <w:sz w:val="28"/>
          <w:szCs w:val="28"/>
          <w:lang w:val="en-US"/>
        </w:rPr>
        <w:t>Companiei</w:t>
      </w:r>
      <w:proofErr w:type="spellEnd"/>
      <w:r w:rsidRPr="00C70279">
        <w:rPr>
          <w:rFonts w:ascii="Times New Roman" w:eastAsia="Times New Roman" w:hAnsi="Times New Roman"/>
          <w:color w:val="000000"/>
          <w:sz w:val="28"/>
          <w:szCs w:val="28"/>
          <w:lang w:val="en-US"/>
        </w:rPr>
        <w:t xml:space="preserve"> (</w:t>
      </w:r>
      <w:proofErr w:type="spellStart"/>
      <w:r w:rsidRPr="00C70279">
        <w:rPr>
          <w:rFonts w:ascii="Times New Roman" w:eastAsia="Times New Roman" w:hAnsi="Times New Roman"/>
          <w:color w:val="000000"/>
          <w:sz w:val="28"/>
          <w:szCs w:val="28"/>
          <w:lang w:val="en-US"/>
        </w:rPr>
        <w:t>în</w:t>
      </w:r>
      <w:proofErr w:type="spellEnd"/>
      <w:r w:rsidRPr="00C70279">
        <w:rPr>
          <w:rFonts w:ascii="Times New Roman" w:eastAsia="Times New Roman" w:hAnsi="Times New Roman"/>
          <w:color w:val="000000"/>
          <w:sz w:val="28"/>
          <w:szCs w:val="28"/>
          <w:lang w:val="en-US"/>
        </w:rPr>
        <w:t xml:space="preserve"> MS Visio);</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determinarea  obiectelor pentru care va fi utilizat sistemul (limitele sistemului);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informații despre condițiile de exploatare și caracteristicile sitemului.</w:t>
      </w:r>
    </w:p>
    <w:p w:rsidR="00C70279" w:rsidRDefault="00C70279" w:rsidP="00C70279">
      <w:pPr>
        <w:shd w:val="clear" w:color="auto" w:fill="FFFFFF"/>
        <w:rPr>
          <w:rFonts w:ascii="Times New Roman" w:eastAsia="Times New Roman" w:hAnsi="Times New Roman"/>
          <w:b/>
          <w:bCs/>
          <w:color w:val="000000"/>
          <w:sz w:val="28"/>
          <w:szCs w:val="28"/>
          <w:lang w:val="ro-RO"/>
        </w:rPr>
      </w:pP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Destinația și scopurile creării (modernizării) sistemului: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categoria activităților de automatizare;</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lista obiectelor pentru care va fi utilizat sistemul;</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denumirea și valorile solicitate ale indicatorilor tehnici, tehnologici, economici etc., care vor fi atinși odată cu implementarea sistemului.</w:t>
      </w:r>
    </w:p>
    <w:p w:rsidR="00C70279" w:rsidRPr="00462B2E" w:rsidRDefault="00C70279" w:rsidP="00C70279">
      <w:pPr>
        <w:shd w:val="clear" w:color="auto" w:fill="FFFFFF"/>
        <w:spacing w:before="12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w:t>
      </w:r>
    </w:p>
    <w:p w:rsidR="00080EA1" w:rsidRDefault="00080EA1" w:rsidP="00C70279">
      <w:pPr>
        <w:shd w:val="clear" w:color="auto" w:fill="FFFFFF"/>
        <w:rPr>
          <w:rFonts w:ascii="Times New Roman" w:eastAsia="Times New Roman" w:hAnsi="Times New Roman"/>
          <w:b/>
          <w:bCs/>
          <w:color w:val="000000"/>
          <w:sz w:val="28"/>
          <w:szCs w:val="28"/>
          <w:lang w:val="ro-RO"/>
        </w:rPr>
      </w:pP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lastRenderedPageBreak/>
        <w:t>Cerințe referitoare la sistem:</w:t>
      </w:r>
    </w:p>
    <w:p w:rsidR="00C70279" w:rsidRPr="00462B2E" w:rsidRDefault="00C70279" w:rsidP="00C70279">
      <w:pPr>
        <w:shd w:val="clear" w:color="auto" w:fill="FFFFFF"/>
        <w:spacing w:before="120"/>
        <w:ind w:hanging="360"/>
        <w:rPr>
          <w:rFonts w:ascii="Times New Roman" w:eastAsia="Times New Roman" w:hAnsi="Times New Roman"/>
          <w:color w:val="333333"/>
          <w:sz w:val="28"/>
          <w:szCs w:val="28"/>
          <w:lang w:val="en-GB"/>
        </w:rPr>
      </w:pPr>
      <w:r w:rsidRPr="00C70279">
        <w:rPr>
          <w:rFonts w:ascii="Times New Roman" w:eastAsia="Times New Roman" w:hAnsi="Times New Roman"/>
          <w:i/>
          <w:iCs/>
          <w:color w:val="000000"/>
          <w:sz w:val="28"/>
          <w:szCs w:val="28"/>
          <w:lang w:val="ro-RO"/>
        </w:rPr>
        <w:t>a)</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privind sistemul în totalitate:</w:t>
      </w:r>
    </w:p>
    <w:p w:rsidR="00C70279" w:rsidRPr="00462B2E" w:rsidRDefault="00C70279" w:rsidP="00C70279">
      <w:pPr>
        <w:shd w:val="clear" w:color="auto" w:fill="FFFFFF"/>
        <w:spacing w:before="120"/>
        <w:ind w:hanging="27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1)    cerințe referitoare la structura și modul de funcționare a sistemului (lista subsistemelor, nivelele ierarhice, gradul de centralizare, modul de schimb informațional, regimurile de funcționare, interacțiunea cu alte sisteme, perspectivele de dezvoltare);</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2)    cerințe privind personalul (roluri, calificarea, regimul de lucru, organizarea instruirii, utilizatorii);</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3)    indicatori asociați destinației sistemului (adaptabilitatea la modificările sistemului de conducere și a valorilor parametrilor, scalabilitatea);</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4)    cerințe privind fiabilitatea, securitatea, ergonomia, transportabilitatea, exploatarea, deservirea tehnică și reparația, protecția contra unor influențe externe, drepturi de autor, standardizare și unificare;</w:t>
      </w:r>
    </w:p>
    <w:p w:rsidR="00C70279" w:rsidRPr="00462B2E" w:rsidRDefault="00C70279" w:rsidP="00C70279">
      <w:pPr>
        <w:shd w:val="clear" w:color="auto" w:fill="FFFFFF"/>
        <w:spacing w:before="120"/>
        <w:ind w:left="396" w:hanging="270"/>
        <w:jc w:val="both"/>
        <w:rPr>
          <w:rFonts w:ascii="Times New Roman" w:eastAsia="Times New Roman" w:hAnsi="Times New Roman"/>
          <w:color w:val="333333"/>
          <w:sz w:val="28"/>
          <w:szCs w:val="28"/>
          <w:lang w:val="en-GB"/>
        </w:rPr>
      </w:pPr>
      <w:r w:rsidRPr="00C70279">
        <w:rPr>
          <w:rFonts w:ascii="Times New Roman" w:eastAsia="Times New Roman" w:hAnsi="Times New Roman"/>
          <w:i/>
          <w:iCs/>
          <w:color w:val="000000"/>
          <w:sz w:val="28"/>
          <w:szCs w:val="28"/>
          <w:lang w:val="ro-RO"/>
        </w:rPr>
        <w:t>b)</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funcții (pe subsisteme):</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1)    lista activităților automatizate;</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2)    cadrul temporal de realizare a fiecărei funcții;</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3)    cerințe privind calitatea realizării fiecărei funcții, forma de prezentare a ieșirilor, exactitatea și autencitatea datelor;</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4)    lista și criteriile de stabilire a căderilor (refuz serviciu);</w:t>
      </w:r>
    </w:p>
    <w:p w:rsidR="00C70279" w:rsidRPr="00462B2E" w:rsidRDefault="00C70279" w:rsidP="00C70279">
      <w:pPr>
        <w:shd w:val="clear" w:color="auto" w:fill="FFFFFF"/>
        <w:ind w:left="396" w:hanging="270"/>
        <w:jc w:val="both"/>
        <w:rPr>
          <w:rFonts w:ascii="Times New Roman" w:eastAsia="Times New Roman" w:hAnsi="Times New Roman"/>
          <w:color w:val="333333"/>
          <w:sz w:val="28"/>
          <w:szCs w:val="28"/>
          <w:lang w:val="en-GB"/>
        </w:rPr>
      </w:pPr>
      <w:r w:rsidRPr="00C70279">
        <w:rPr>
          <w:rFonts w:ascii="Times New Roman" w:eastAsia="Times New Roman" w:hAnsi="Times New Roman"/>
          <w:i/>
          <w:iCs/>
          <w:color w:val="000000"/>
          <w:sz w:val="28"/>
          <w:szCs w:val="28"/>
          <w:lang w:val="ro-RO"/>
        </w:rPr>
        <w:t>c)</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resurse:</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1)    matematice - componența și sfera utilizării modelelor și metodelor matematice, algoritmilor existenți și noi;</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2)    informaționale - componența, structura și organizarea datelor, schimbul intern de date, compatibilitatea informațională cu alte sisteme, clasificatoarele utilizate, SGBD, controlul datelor și folosirea masivelor de date, procedurile de conferire a valabilității juridice documentelor la ieșire;</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3)    lingvistice - limbajele de programare, limbile de interacțiune a utilizatorilor cu sistemul, sistemele de codare, limbajele pentru intrări/ieșiri;</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4)    program - independența de platformă, calitatea și metodele de control, utilizarea fondurilor de algoritmi și programe;</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5)    tehnice;</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6)    metrologice;</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7)    organizaționale - structura și funcțiile departamentelor de exploatare, protecția contra unor acțiuni eronate;</w:t>
      </w:r>
    </w:p>
    <w:p w:rsidR="00C70279" w:rsidRPr="00462B2E" w:rsidRDefault="00C70279" w:rsidP="00C70279">
      <w:pPr>
        <w:shd w:val="clear" w:color="auto" w:fill="FFFFFF"/>
        <w:spacing w:before="120"/>
        <w:ind w:left="721" w:hanging="280"/>
        <w:jc w:val="both"/>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8)    metodice - documentația normativ-tehnică.</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Componența și conținutul lucrărilor de creare a sistemului: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lista stadiilor și a etapelor;</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termenii de execuție;</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lastRenderedPageBreak/>
        <w:t>-         lista organizațiilor executoare;</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modalitatea și ordinea expertizării documentației tehnice;</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programul de asigurare a fiabilității;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programul de asigurare metrologică.</w:t>
      </w:r>
    </w:p>
    <w:p w:rsidR="00C70279" w:rsidRPr="00462B2E" w:rsidRDefault="00C70279" w:rsidP="00C70279">
      <w:pPr>
        <w:shd w:val="clear" w:color="auto" w:fill="FFFFFF"/>
        <w:ind w:left="72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Modul de testare, verificare și primire a sistemului: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tipurile, componența, volumul și metodele de testare;</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cerințe generale privind acceptarea lucrărilor pe etape;</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statutul comisiei de primire.</w:t>
      </w:r>
    </w:p>
    <w:p w:rsidR="00C70279" w:rsidRPr="00462B2E" w:rsidRDefault="00C70279" w:rsidP="00C70279">
      <w:pPr>
        <w:shd w:val="clear" w:color="auto" w:fill="FFFFFF"/>
        <w:ind w:left="72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Cerințe referitoare la componența și conținutul lucrărilor de pregătire a obiectului automatizării pentru lansarea în exploatare a SI: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transformarea informațiilor de intrare în formă mașinolizibilă;</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modificările introduse în obiectul automatizării;</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termenii și modalitatea de selectare și instruire a personalului.</w:t>
      </w:r>
    </w:p>
    <w:p w:rsidR="00C70279" w:rsidRPr="00462B2E" w:rsidRDefault="00C70279" w:rsidP="00C70279">
      <w:pPr>
        <w:shd w:val="clear" w:color="auto" w:fill="FFFFFF"/>
        <w:ind w:left="72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w:t>
      </w:r>
    </w:p>
    <w:p w:rsidR="00C70279" w:rsidRPr="00C70279" w:rsidRDefault="00C70279" w:rsidP="00FC6E7B">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Cerințe privind documentația:</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lista documentelor elaborate;</w:t>
      </w:r>
    </w:p>
    <w:p w:rsidR="00C70279" w:rsidRPr="00462B2E" w:rsidRDefault="00C70279" w:rsidP="00C70279">
      <w:pPr>
        <w:shd w:val="clear" w:color="auto" w:fill="FFFFFF"/>
        <w:ind w:left="720" w:hanging="36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lista documentelor pe suporți magnetici.</w:t>
      </w:r>
    </w:p>
    <w:p w:rsidR="00C70279" w:rsidRPr="00C70279" w:rsidRDefault="00C70279" w:rsidP="00C70279">
      <w:pPr>
        <w:rPr>
          <w:rFonts w:ascii="Times New Roman" w:hAnsi="Times New Roman"/>
          <w:bCs/>
          <w:color w:val="000000"/>
          <w:sz w:val="28"/>
          <w:szCs w:val="28"/>
          <w:shd w:val="clear" w:color="auto" w:fill="FFFFFF"/>
          <w:lang w:val="en-US"/>
        </w:rPr>
      </w:pPr>
    </w:p>
    <w:p w:rsidR="00F143E6" w:rsidRPr="00C70279" w:rsidRDefault="00F143E6" w:rsidP="00C70279">
      <w:pPr>
        <w:pStyle w:val="N"/>
        <w:shd w:val="clear" w:color="auto" w:fill="FFFFFF"/>
        <w:spacing w:line="240" w:lineRule="auto"/>
        <w:ind w:left="426" w:firstLine="708"/>
        <w:rPr>
          <w:sz w:val="28"/>
          <w:szCs w:val="28"/>
        </w:rPr>
      </w:pPr>
    </w:p>
    <w:p w:rsidR="00EE6356" w:rsidRPr="00C70279" w:rsidRDefault="00EE6356" w:rsidP="00C70279">
      <w:pPr>
        <w:pStyle w:val="N"/>
        <w:shd w:val="clear" w:color="auto" w:fill="FFFFFF"/>
        <w:spacing w:line="240" w:lineRule="auto"/>
        <w:ind w:firstLine="708"/>
        <w:rPr>
          <w:sz w:val="28"/>
          <w:szCs w:val="28"/>
        </w:rPr>
      </w:pPr>
    </w:p>
    <w:p w:rsidR="00080EA1" w:rsidRDefault="00080EA1">
      <w:pPr>
        <w:rPr>
          <w:rFonts w:ascii="Times New Roman" w:eastAsia="Times New Roman" w:hAnsi="Times New Roman"/>
          <w:b/>
          <w:sz w:val="32"/>
          <w:szCs w:val="28"/>
          <w:lang w:val="ro-RO"/>
        </w:rPr>
      </w:pPr>
      <w:r w:rsidRPr="00462B2E">
        <w:rPr>
          <w:b/>
          <w:sz w:val="32"/>
          <w:szCs w:val="28"/>
          <w:lang w:val="en-GB"/>
        </w:rPr>
        <w:br w:type="page"/>
      </w:r>
    </w:p>
    <w:p w:rsidR="00F143E6" w:rsidRDefault="00A57E61" w:rsidP="00F143E6">
      <w:pPr>
        <w:pStyle w:val="N"/>
        <w:shd w:val="clear" w:color="auto" w:fill="FFFFFF"/>
        <w:spacing w:line="240" w:lineRule="auto"/>
        <w:ind w:firstLine="0"/>
        <w:jc w:val="center"/>
        <w:rPr>
          <w:b/>
          <w:sz w:val="32"/>
          <w:szCs w:val="28"/>
        </w:rPr>
      </w:pPr>
      <w:r>
        <w:rPr>
          <w:b/>
          <w:sz w:val="32"/>
          <w:szCs w:val="28"/>
        </w:rPr>
        <w:lastRenderedPageBreak/>
        <w:t>Realizarea lucrării</w:t>
      </w:r>
    </w:p>
    <w:p w:rsidR="00F143E6" w:rsidRDefault="00F143E6" w:rsidP="00F143E6">
      <w:pPr>
        <w:pStyle w:val="N"/>
        <w:shd w:val="clear" w:color="auto" w:fill="FFFFFF"/>
        <w:spacing w:line="240" w:lineRule="auto"/>
        <w:ind w:firstLine="0"/>
        <w:rPr>
          <w:sz w:val="28"/>
          <w:szCs w:val="28"/>
        </w:rPr>
      </w:pPr>
    </w:p>
    <w:p w:rsidR="00F143E6" w:rsidRDefault="00222C9B" w:rsidP="00FC6E7B">
      <w:pPr>
        <w:pStyle w:val="N"/>
        <w:shd w:val="clear" w:color="auto" w:fill="FFFFFF"/>
        <w:spacing w:line="240" w:lineRule="auto"/>
        <w:ind w:firstLine="360"/>
        <w:rPr>
          <w:sz w:val="28"/>
          <w:szCs w:val="28"/>
        </w:rPr>
      </w:pPr>
      <w:r w:rsidRPr="00847604">
        <w:rPr>
          <w:b/>
          <w:sz w:val="28"/>
          <w:szCs w:val="28"/>
        </w:rPr>
        <w:t>Tema aplicației care va fi efectuată</w:t>
      </w:r>
      <w:r>
        <w:rPr>
          <w:b/>
          <w:sz w:val="28"/>
          <w:szCs w:val="28"/>
        </w:rPr>
        <w:t xml:space="preserve">: </w:t>
      </w:r>
      <w:r w:rsidRPr="0047528A">
        <w:rPr>
          <w:sz w:val="28"/>
          <w:szCs w:val="28"/>
        </w:rPr>
        <w:t>Sistem Informațional de Management al infrastructurilor de cercetare</w:t>
      </w:r>
    </w:p>
    <w:p w:rsidR="00FF387C" w:rsidRDefault="00FF387C" w:rsidP="00F143E6">
      <w:pPr>
        <w:pStyle w:val="N"/>
        <w:shd w:val="clear" w:color="auto" w:fill="FFFFFF"/>
        <w:spacing w:line="240" w:lineRule="auto"/>
        <w:ind w:firstLine="360"/>
        <w:rPr>
          <w:sz w:val="28"/>
          <w:szCs w:val="28"/>
        </w:rPr>
      </w:pPr>
    </w:p>
    <w:p w:rsidR="0055051B" w:rsidRPr="0047528A" w:rsidRDefault="0055051B" w:rsidP="00F143E6">
      <w:pPr>
        <w:pStyle w:val="N"/>
        <w:shd w:val="clear" w:color="auto" w:fill="FFFFFF"/>
        <w:spacing w:line="240" w:lineRule="auto"/>
        <w:ind w:firstLine="360"/>
        <w:rPr>
          <w:sz w:val="28"/>
          <w:szCs w:val="28"/>
        </w:rPr>
      </w:pPr>
    </w:p>
    <w:p w:rsidR="005401E0" w:rsidRPr="0055051B" w:rsidRDefault="0055051B" w:rsidP="0055051B">
      <w:pPr>
        <w:pStyle w:val="ListParagraph"/>
        <w:numPr>
          <w:ilvl w:val="0"/>
          <w:numId w:val="26"/>
        </w:numPr>
        <w:shd w:val="clear" w:color="auto" w:fill="FFFFFF"/>
        <w:spacing w:line="240" w:lineRule="auto"/>
        <w:rPr>
          <w:b/>
          <w:sz w:val="28"/>
          <w:szCs w:val="28"/>
        </w:rPr>
      </w:pPr>
      <w:r>
        <w:rPr>
          <w:b/>
          <w:bCs/>
          <w:sz w:val="28"/>
          <w:szCs w:val="28"/>
        </w:rPr>
        <w:t>Generalități</w:t>
      </w:r>
    </w:p>
    <w:p w:rsidR="0055051B" w:rsidRPr="0055051B" w:rsidRDefault="0055051B" w:rsidP="0055051B">
      <w:pPr>
        <w:shd w:val="clear" w:color="auto" w:fill="FFFFFF"/>
        <w:ind w:left="360"/>
        <w:rPr>
          <w:b/>
          <w:sz w:val="28"/>
          <w:szCs w:val="28"/>
          <w:lang w:val="en-US"/>
        </w:rPr>
      </w:pPr>
    </w:p>
    <w:p w:rsidR="005401E0" w:rsidRPr="00773905" w:rsidRDefault="005401E0" w:rsidP="0055051B">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denumirea completă a s</w:t>
      </w:r>
      <w:r w:rsidR="0055051B" w:rsidRPr="00773905">
        <w:rPr>
          <w:rFonts w:ascii="Times New Roman" w:eastAsia="Times New Roman" w:hAnsi="Times New Roman"/>
          <w:i/>
          <w:color w:val="000000"/>
          <w:sz w:val="28"/>
          <w:szCs w:val="28"/>
          <w:lang w:val="ro-RO"/>
        </w:rPr>
        <w:t>istemului și abrevierea:</w:t>
      </w:r>
    </w:p>
    <w:p w:rsidR="0055051B" w:rsidRDefault="0055051B" w:rsidP="00462B2E">
      <w:pPr>
        <w:pStyle w:val="N"/>
        <w:shd w:val="clear" w:color="auto" w:fill="FFFFFF"/>
        <w:tabs>
          <w:tab w:val="right" w:pos="10205"/>
        </w:tabs>
        <w:spacing w:line="240" w:lineRule="auto"/>
        <w:ind w:firstLine="360"/>
        <w:rPr>
          <w:sz w:val="28"/>
          <w:szCs w:val="28"/>
        </w:rPr>
        <w:pPrChange w:id="1" w:author="Anisoara Rusu" w:date="2018-02-06T01:14:00Z">
          <w:pPr>
            <w:pStyle w:val="N"/>
            <w:shd w:val="clear" w:color="auto" w:fill="FFFFFF"/>
            <w:spacing w:line="240" w:lineRule="auto"/>
            <w:ind w:firstLine="360"/>
          </w:pPr>
        </w:pPrChange>
      </w:pPr>
      <w:r w:rsidRPr="0047528A">
        <w:rPr>
          <w:sz w:val="28"/>
          <w:szCs w:val="28"/>
        </w:rPr>
        <w:t xml:space="preserve">Sistem Informațional de Management al </w:t>
      </w:r>
      <w:r>
        <w:rPr>
          <w:sz w:val="28"/>
          <w:szCs w:val="28"/>
        </w:rPr>
        <w:t>Infrastructurilor de C</w:t>
      </w:r>
      <w:r w:rsidRPr="0047528A">
        <w:rPr>
          <w:sz w:val="28"/>
          <w:szCs w:val="28"/>
        </w:rPr>
        <w:t>ercetare</w:t>
      </w:r>
      <w:r>
        <w:rPr>
          <w:sz w:val="28"/>
          <w:szCs w:val="28"/>
        </w:rPr>
        <w:t xml:space="preserve">  (SIMIC)</w:t>
      </w:r>
      <w:ins w:id="2" w:author="Anisoara Rusu" w:date="2018-02-06T01:14:00Z">
        <w:r w:rsidR="00462B2E">
          <w:rPr>
            <w:sz w:val="28"/>
            <w:szCs w:val="28"/>
          </w:rPr>
          <w:tab/>
        </w:r>
      </w:ins>
    </w:p>
    <w:p w:rsidR="0055051B" w:rsidRPr="00462B2E" w:rsidRDefault="0055051B" w:rsidP="005401E0">
      <w:pPr>
        <w:shd w:val="clear" w:color="auto" w:fill="FFFFFF"/>
        <w:ind w:left="720" w:hanging="360"/>
        <w:rPr>
          <w:rFonts w:ascii="Times New Roman" w:eastAsia="Times New Roman" w:hAnsi="Times New Roman"/>
          <w:color w:val="333333"/>
          <w:sz w:val="28"/>
          <w:szCs w:val="28"/>
          <w:lang w:val="en-GB"/>
        </w:rPr>
      </w:pPr>
    </w:p>
    <w:p w:rsidR="005401E0" w:rsidRPr="00773905"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codul (num</w:t>
      </w:r>
      <w:r w:rsidR="0055051B" w:rsidRPr="00773905">
        <w:rPr>
          <w:rFonts w:ascii="Times New Roman" w:eastAsia="Times New Roman" w:hAnsi="Times New Roman"/>
          <w:i/>
          <w:color w:val="000000"/>
          <w:sz w:val="28"/>
          <w:szCs w:val="28"/>
          <w:lang w:val="ro-RO"/>
        </w:rPr>
        <w:t>ărul) temei sau al contractului:</w:t>
      </w:r>
    </w:p>
    <w:p w:rsidR="0055051B" w:rsidRPr="0055051B" w:rsidRDefault="0055051B" w:rsidP="0022201B">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Va fi specificat </w:t>
      </w:r>
      <w:r w:rsidR="0087271F">
        <w:rPr>
          <w:rFonts w:ascii="Times New Roman" w:eastAsia="Times New Roman" w:hAnsi="Times New Roman"/>
          <w:color w:val="000000"/>
          <w:sz w:val="28"/>
          <w:szCs w:val="28"/>
          <w:lang w:val="ro-RO"/>
        </w:rPr>
        <w:t>înainte de</w:t>
      </w:r>
      <w:r>
        <w:rPr>
          <w:rFonts w:ascii="Times New Roman" w:eastAsia="Times New Roman" w:hAnsi="Times New Roman"/>
          <w:color w:val="000000"/>
          <w:sz w:val="28"/>
          <w:szCs w:val="28"/>
          <w:lang w:val="ro-RO"/>
        </w:rPr>
        <w:t xml:space="preserve"> finalul aprobării caietului de sarcini</w:t>
      </w:r>
    </w:p>
    <w:p w:rsidR="0055051B" w:rsidRPr="00462B2E" w:rsidRDefault="0055051B" w:rsidP="0055051B">
      <w:pPr>
        <w:shd w:val="clear" w:color="auto" w:fill="FFFFFF"/>
        <w:rPr>
          <w:rFonts w:ascii="Times New Roman" w:eastAsia="Times New Roman" w:hAnsi="Times New Roman"/>
          <w:color w:val="333333"/>
          <w:sz w:val="28"/>
          <w:szCs w:val="28"/>
          <w:lang w:val="en-GB"/>
        </w:rPr>
      </w:pPr>
    </w:p>
    <w:p w:rsidR="005401E0" w:rsidRPr="00773905"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xml:space="preserve">-        denumirea organizației executoare și a </w:t>
      </w:r>
      <w:r w:rsidR="0022201B" w:rsidRPr="00773905">
        <w:rPr>
          <w:rFonts w:ascii="Times New Roman" w:eastAsia="Times New Roman" w:hAnsi="Times New Roman"/>
          <w:i/>
          <w:color w:val="000000"/>
          <w:sz w:val="28"/>
          <w:szCs w:val="28"/>
          <w:lang w:val="ro-RO"/>
        </w:rPr>
        <w:t>beneficiarului, rechizitele lor:</w:t>
      </w:r>
    </w:p>
    <w:p w:rsidR="0022201B" w:rsidRDefault="0022201B" w:rsidP="0022201B">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Sarcina este propusă de Institutul de Dezvoltare a Societății Informaționale (IDSI) în cadrul tezei de licență din cadrul Universității Tehnice a Moldovei (UTM), la Facultatea Calculatoare Informatică și Microelectronică (FCIM), la departamentul (ISA). </w:t>
      </w:r>
    </w:p>
    <w:p w:rsidR="0022201B" w:rsidRDefault="0022201B" w:rsidP="0022201B">
      <w:pPr>
        <w:shd w:val="clear" w:color="auto" w:fill="FFFFFF"/>
        <w:ind w:firstLine="360"/>
        <w:rPr>
          <w:rFonts w:ascii="Times New Roman" w:eastAsia="Times New Roman" w:hAnsi="Times New Roman"/>
          <w:color w:val="000000"/>
          <w:sz w:val="28"/>
          <w:szCs w:val="28"/>
          <w:lang w:val="ro-RO"/>
        </w:rPr>
      </w:pPr>
    </w:p>
    <w:p w:rsidR="0022201B" w:rsidRDefault="0022201B" w:rsidP="0022201B">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Beneficiarii sistemului sunt:</w:t>
      </w:r>
    </w:p>
    <w:p w:rsidR="0022201B" w:rsidRDefault="0022201B" w:rsidP="0022201B">
      <w:pPr>
        <w:pStyle w:val="ListParagraph"/>
        <w:numPr>
          <w:ilvl w:val="0"/>
          <w:numId w:val="25"/>
        </w:numPr>
        <w:shd w:val="clear" w:color="auto" w:fill="FFFFFF"/>
        <w:rPr>
          <w:color w:val="000000"/>
          <w:sz w:val="28"/>
          <w:szCs w:val="28"/>
        </w:rPr>
      </w:pPr>
      <w:r>
        <w:rPr>
          <w:color w:val="000000"/>
          <w:sz w:val="28"/>
          <w:szCs w:val="28"/>
        </w:rPr>
        <w:t>p</w:t>
      </w:r>
      <w:r w:rsidRPr="0022201B">
        <w:rPr>
          <w:color w:val="000000"/>
          <w:sz w:val="28"/>
          <w:szCs w:val="28"/>
        </w:rPr>
        <w:t>ublicul științific</w:t>
      </w:r>
    </w:p>
    <w:p w:rsidR="00D611A9" w:rsidRDefault="00D611A9" w:rsidP="0022201B">
      <w:pPr>
        <w:pStyle w:val="ListParagraph"/>
        <w:numPr>
          <w:ilvl w:val="0"/>
          <w:numId w:val="25"/>
        </w:numPr>
        <w:shd w:val="clear" w:color="auto" w:fill="FFFFFF"/>
        <w:rPr>
          <w:color w:val="000000"/>
          <w:sz w:val="28"/>
          <w:szCs w:val="28"/>
        </w:rPr>
      </w:pPr>
      <w:r>
        <w:rPr>
          <w:color w:val="000000"/>
          <w:sz w:val="28"/>
          <w:szCs w:val="28"/>
        </w:rPr>
        <w:t>administratorii centrelor științifice</w:t>
      </w:r>
    </w:p>
    <w:p w:rsidR="00D611A9" w:rsidRDefault="00D611A9" w:rsidP="0022201B">
      <w:pPr>
        <w:pStyle w:val="ListParagraph"/>
        <w:numPr>
          <w:ilvl w:val="0"/>
          <w:numId w:val="25"/>
        </w:numPr>
        <w:shd w:val="clear" w:color="auto" w:fill="FFFFFF"/>
        <w:rPr>
          <w:color w:val="000000"/>
          <w:sz w:val="28"/>
          <w:szCs w:val="28"/>
        </w:rPr>
      </w:pPr>
      <w:r>
        <w:rPr>
          <w:color w:val="000000"/>
          <w:sz w:val="28"/>
          <w:szCs w:val="28"/>
        </w:rPr>
        <w:t>personalul centrelor de excelență și de cercetare</w:t>
      </w:r>
    </w:p>
    <w:p w:rsidR="00D611A9" w:rsidRDefault="00D611A9" w:rsidP="0022201B">
      <w:pPr>
        <w:pStyle w:val="ListParagraph"/>
        <w:numPr>
          <w:ilvl w:val="0"/>
          <w:numId w:val="25"/>
        </w:numPr>
        <w:shd w:val="clear" w:color="auto" w:fill="FFFFFF"/>
        <w:rPr>
          <w:color w:val="000000"/>
          <w:sz w:val="28"/>
          <w:szCs w:val="28"/>
        </w:rPr>
      </w:pPr>
      <w:r>
        <w:rPr>
          <w:color w:val="000000"/>
          <w:sz w:val="28"/>
          <w:szCs w:val="28"/>
        </w:rPr>
        <w:t>instituțiile de cercetare de nivel mondial</w:t>
      </w:r>
    </w:p>
    <w:p w:rsidR="009101C5" w:rsidRPr="0022201B" w:rsidRDefault="009101C5" w:rsidP="0022201B">
      <w:pPr>
        <w:pStyle w:val="ListParagraph"/>
        <w:numPr>
          <w:ilvl w:val="0"/>
          <w:numId w:val="25"/>
        </w:numPr>
        <w:shd w:val="clear" w:color="auto" w:fill="FFFFFF"/>
        <w:rPr>
          <w:color w:val="000000"/>
          <w:sz w:val="28"/>
          <w:szCs w:val="28"/>
        </w:rPr>
      </w:pPr>
      <w:r>
        <w:rPr>
          <w:color w:val="000000"/>
          <w:sz w:val="28"/>
          <w:szCs w:val="28"/>
        </w:rPr>
        <w:t>guvern</w:t>
      </w:r>
      <w:r w:rsidR="0045545B">
        <w:rPr>
          <w:color w:val="000000"/>
          <w:sz w:val="28"/>
          <w:szCs w:val="28"/>
        </w:rPr>
        <w:t>ul național</w:t>
      </w:r>
      <w:r>
        <w:rPr>
          <w:color w:val="000000"/>
          <w:sz w:val="28"/>
          <w:szCs w:val="28"/>
        </w:rPr>
        <w:t xml:space="preserve"> </w:t>
      </w:r>
    </w:p>
    <w:p w:rsidR="0022201B" w:rsidRPr="00C70279" w:rsidRDefault="0022201B" w:rsidP="0022201B">
      <w:pPr>
        <w:shd w:val="clear" w:color="auto" w:fill="FFFFFF"/>
        <w:rPr>
          <w:rFonts w:ascii="Times New Roman" w:eastAsia="Times New Roman" w:hAnsi="Times New Roman"/>
          <w:color w:val="333333"/>
          <w:sz w:val="28"/>
          <w:szCs w:val="28"/>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r>
    </w:p>
    <w:p w:rsidR="005401E0" w:rsidRPr="00773905"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lista documentelor în baza cărora este creat sistemul;</w:t>
      </w:r>
    </w:p>
    <w:p w:rsidR="00773905" w:rsidRDefault="00773905" w:rsidP="00CF166B">
      <w:pPr>
        <w:shd w:val="clear" w:color="auto" w:fill="FFFFFF"/>
        <w:tabs>
          <w:tab w:val="left" w:pos="426"/>
        </w:tabs>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t xml:space="preserve">Sistemul este creat în baza proiectelor din cadrul programului Europa 2020 </w:t>
      </w:r>
      <w:commentRangeStart w:id="3"/>
      <w:r>
        <w:rPr>
          <w:rFonts w:ascii="Times New Roman" w:eastAsia="Times New Roman" w:hAnsi="Times New Roman"/>
          <w:color w:val="000000"/>
          <w:sz w:val="28"/>
          <w:szCs w:val="28"/>
          <w:lang w:val="ro-RO"/>
        </w:rPr>
        <w:t>și</w:t>
      </w:r>
      <w:commentRangeEnd w:id="3"/>
      <w:r w:rsidR="00462B2E">
        <w:rPr>
          <w:rStyle w:val="CommentReference"/>
        </w:rPr>
        <w:commentReference w:id="3"/>
      </w:r>
      <w:r>
        <w:rPr>
          <w:rFonts w:ascii="Times New Roman" w:eastAsia="Times New Roman" w:hAnsi="Times New Roman"/>
          <w:color w:val="000000"/>
          <w:sz w:val="28"/>
          <w:szCs w:val="28"/>
          <w:lang w:val="ro-RO"/>
        </w:rPr>
        <w:t xml:space="preserve"> anume în baza subproiectului Moldova 2020</w:t>
      </w:r>
      <w:r w:rsidR="00D74DB6">
        <w:rPr>
          <w:rFonts w:ascii="Times New Roman" w:eastAsia="Times New Roman" w:hAnsi="Times New Roman"/>
          <w:color w:val="000000"/>
          <w:sz w:val="28"/>
          <w:szCs w:val="28"/>
          <w:lang w:val="ro-RO"/>
        </w:rPr>
        <w:t xml:space="preserve"> de tehnologizare a societății informaționale</w:t>
      </w:r>
      <w:r>
        <w:rPr>
          <w:rFonts w:ascii="Times New Roman" w:eastAsia="Times New Roman" w:hAnsi="Times New Roman"/>
          <w:color w:val="000000"/>
          <w:sz w:val="28"/>
          <w:szCs w:val="28"/>
          <w:lang w:val="ro-RO"/>
        </w:rPr>
        <w:t xml:space="preserve">, care prevede </w:t>
      </w:r>
      <w:r w:rsidR="00CF166B">
        <w:rPr>
          <w:rFonts w:ascii="Times New Roman" w:eastAsia="Times New Roman" w:hAnsi="Times New Roman"/>
          <w:color w:val="000000"/>
          <w:sz w:val="28"/>
          <w:szCs w:val="28"/>
          <w:lang w:val="ro-RO"/>
        </w:rPr>
        <w:t>realizarea regi</w:t>
      </w:r>
      <w:r w:rsidR="0014232C">
        <w:rPr>
          <w:rFonts w:ascii="Times New Roman" w:eastAsia="Times New Roman" w:hAnsi="Times New Roman"/>
          <w:color w:val="000000"/>
          <w:sz w:val="28"/>
          <w:szCs w:val="28"/>
          <w:lang w:val="ro-RO"/>
        </w:rPr>
        <w:t>strului online a infrastructurilor</w:t>
      </w:r>
      <w:r w:rsidR="00CF166B">
        <w:rPr>
          <w:rFonts w:ascii="Times New Roman" w:eastAsia="Times New Roman" w:hAnsi="Times New Roman"/>
          <w:color w:val="000000"/>
          <w:sz w:val="28"/>
          <w:szCs w:val="28"/>
          <w:lang w:val="ro-RO"/>
        </w:rPr>
        <w:t xml:space="preserve"> de cercetare </w:t>
      </w:r>
      <w:r w:rsidR="0014232C">
        <w:rPr>
          <w:rFonts w:ascii="Times New Roman" w:eastAsia="Times New Roman" w:hAnsi="Times New Roman"/>
          <w:color w:val="000000"/>
          <w:sz w:val="28"/>
          <w:szCs w:val="28"/>
          <w:lang w:val="ro-RO"/>
        </w:rPr>
        <w:t xml:space="preserve">și managementul acestor infrastructuri conform funcționalităților </w:t>
      </w:r>
      <w:commentRangeStart w:id="4"/>
      <w:r w:rsidR="0014232C">
        <w:rPr>
          <w:rFonts w:ascii="Times New Roman" w:eastAsia="Times New Roman" w:hAnsi="Times New Roman"/>
          <w:color w:val="000000"/>
          <w:sz w:val="28"/>
          <w:szCs w:val="28"/>
          <w:lang w:val="ro-RO"/>
        </w:rPr>
        <w:t>prezentate</w:t>
      </w:r>
      <w:commentRangeEnd w:id="4"/>
      <w:r w:rsidR="005368FA">
        <w:rPr>
          <w:rStyle w:val="CommentReference"/>
        </w:rPr>
        <w:commentReference w:id="4"/>
      </w:r>
      <w:r w:rsidR="0014232C">
        <w:rPr>
          <w:rFonts w:ascii="Times New Roman" w:eastAsia="Times New Roman" w:hAnsi="Times New Roman"/>
          <w:color w:val="000000"/>
          <w:sz w:val="28"/>
          <w:szCs w:val="28"/>
          <w:lang w:val="ro-RO"/>
        </w:rPr>
        <w:t>.</w:t>
      </w:r>
    </w:p>
    <w:p w:rsidR="0087271F" w:rsidRPr="00462B2E" w:rsidRDefault="0087271F" w:rsidP="00CF166B">
      <w:pPr>
        <w:shd w:val="clear" w:color="auto" w:fill="FFFFFF"/>
        <w:tabs>
          <w:tab w:val="left" w:pos="426"/>
        </w:tabs>
        <w:jc w:val="both"/>
        <w:rPr>
          <w:rFonts w:ascii="Times New Roman" w:eastAsia="Times New Roman" w:hAnsi="Times New Roman"/>
          <w:color w:val="333333"/>
          <w:sz w:val="28"/>
          <w:szCs w:val="28"/>
          <w:lang w:val="ro-RO"/>
        </w:rPr>
      </w:pPr>
    </w:p>
    <w:p w:rsidR="005401E0"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data de începere și finalizare a lucrărilor;</w:t>
      </w:r>
    </w:p>
    <w:p w:rsidR="0087271F" w:rsidRDefault="0087271F" w:rsidP="0087271F">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Va fi specificat înainte de finalul aprobării caietului de sarcini</w:t>
      </w:r>
    </w:p>
    <w:p w:rsidR="0087271F" w:rsidRPr="00C70279" w:rsidRDefault="0087271F" w:rsidP="0087271F">
      <w:pPr>
        <w:shd w:val="clear" w:color="auto" w:fill="FFFFFF"/>
        <w:ind w:firstLine="360"/>
        <w:rPr>
          <w:rFonts w:ascii="Times New Roman" w:eastAsia="Times New Roman" w:hAnsi="Times New Roman"/>
          <w:color w:val="000000"/>
          <w:sz w:val="28"/>
          <w:szCs w:val="28"/>
          <w:lang w:val="ro-RO"/>
        </w:rPr>
      </w:pPr>
    </w:p>
    <w:p w:rsidR="005401E0" w:rsidRPr="0087271F" w:rsidRDefault="005401E0" w:rsidP="005401E0">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informații despre surse și modalitatea de finanțare;</w:t>
      </w:r>
    </w:p>
    <w:p w:rsidR="00280A97" w:rsidRDefault="00280A97" w:rsidP="00280A97">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Aceasta va fi specificat în compartimentul economic</w:t>
      </w:r>
    </w:p>
    <w:p w:rsidR="0087271F" w:rsidRPr="00462B2E" w:rsidRDefault="0087271F" w:rsidP="005401E0">
      <w:pPr>
        <w:shd w:val="clear" w:color="auto" w:fill="FFFFFF"/>
        <w:ind w:left="720" w:hanging="360"/>
        <w:rPr>
          <w:rFonts w:ascii="Times New Roman" w:eastAsia="Times New Roman" w:hAnsi="Times New Roman"/>
          <w:color w:val="333333"/>
          <w:sz w:val="28"/>
          <w:szCs w:val="28"/>
          <w:lang w:val="en-GB"/>
        </w:rPr>
      </w:pPr>
    </w:p>
    <w:p w:rsidR="005401E0" w:rsidRDefault="005401E0" w:rsidP="0087271F">
      <w:pPr>
        <w:shd w:val="clear" w:color="auto" w:fill="FFFFFF"/>
        <w:ind w:left="720" w:hanging="360"/>
        <w:rPr>
          <w:rFonts w:ascii="Times New Roman" w:eastAsia="Times New Roman" w:hAnsi="Times New Roman"/>
          <w:i/>
          <w:color w:val="000000"/>
          <w:sz w:val="28"/>
          <w:szCs w:val="28"/>
          <w:lang w:val="ro-RO"/>
        </w:rPr>
      </w:pPr>
      <w:r w:rsidRPr="00C70279">
        <w:rPr>
          <w:rFonts w:ascii="Times New Roman" w:eastAsia="Times New Roman" w:hAnsi="Times New Roman"/>
          <w:i/>
          <w:color w:val="000000"/>
          <w:sz w:val="28"/>
          <w:szCs w:val="28"/>
          <w:lang w:val="ro-RO"/>
        </w:rPr>
        <w:t>-        ordinea de perfectare și prezentare a rezultatelor creă</w:t>
      </w:r>
      <w:r w:rsidR="0087271F" w:rsidRPr="0087271F">
        <w:rPr>
          <w:rFonts w:ascii="Times New Roman" w:eastAsia="Times New Roman" w:hAnsi="Times New Roman"/>
          <w:i/>
          <w:color w:val="000000"/>
          <w:sz w:val="28"/>
          <w:szCs w:val="28"/>
          <w:lang w:val="ro-RO"/>
        </w:rPr>
        <w:t xml:space="preserve">rii SI, părților sistemului sau </w:t>
      </w:r>
      <w:r w:rsidRPr="00C70279">
        <w:rPr>
          <w:rFonts w:ascii="Times New Roman" w:eastAsia="Times New Roman" w:hAnsi="Times New Roman"/>
          <w:i/>
          <w:color w:val="000000"/>
          <w:sz w:val="28"/>
          <w:szCs w:val="28"/>
          <w:lang w:val="ro-RO"/>
        </w:rPr>
        <w:t>a unor module separate.</w:t>
      </w:r>
    </w:p>
    <w:p w:rsidR="00A015D2" w:rsidRDefault="00986442" w:rsidP="00A015D2">
      <w:pPr>
        <w:shd w:val="clear" w:color="auto" w:fill="FFFFFF"/>
        <w:ind w:firstLine="360"/>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Acestea cuprind următoarele etape:</w:t>
      </w:r>
    </w:p>
    <w:p w:rsidR="001535EE" w:rsidRPr="001535EE" w:rsidRDefault="001535EE" w:rsidP="001535EE">
      <w:pPr>
        <w:pStyle w:val="ListParagraph"/>
        <w:numPr>
          <w:ilvl w:val="0"/>
          <w:numId w:val="25"/>
        </w:numPr>
        <w:shd w:val="clear" w:color="auto" w:fill="FFFFFF"/>
        <w:rPr>
          <w:color w:val="000000"/>
          <w:sz w:val="28"/>
          <w:szCs w:val="28"/>
        </w:rPr>
      </w:pPr>
      <w:r w:rsidRPr="001535EE">
        <w:rPr>
          <w:color w:val="000000"/>
          <w:sz w:val="28"/>
          <w:szCs w:val="28"/>
        </w:rPr>
        <w:t>Stabilirea defini</w:t>
      </w:r>
      <w:r w:rsidR="002A5E58">
        <w:rPr>
          <w:color w:val="000000"/>
          <w:sz w:val="28"/>
          <w:szCs w:val="28"/>
        </w:rPr>
        <w:t>ț</w:t>
      </w:r>
      <w:r w:rsidRPr="001535EE">
        <w:rPr>
          <w:color w:val="000000"/>
          <w:sz w:val="28"/>
          <w:szCs w:val="28"/>
        </w:rPr>
        <w:t>iei infrastructurilor de cercetare</w:t>
      </w:r>
    </w:p>
    <w:p w:rsidR="001535EE" w:rsidRPr="001535EE" w:rsidRDefault="002A5E58" w:rsidP="001535EE">
      <w:pPr>
        <w:pStyle w:val="ListParagraph"/>
        <w:numPr>
          <w:ilvl w:val="0"/>
          <w:numId w:val="25"/>
        </w:numPr>
        <w:shd w:val="clear" w:color="auto" w:fill="FFFFFF"/>
        <w:rPr>
          <w:color w:val="000000"/>
          <w:sz w:val="28"/>
          <w:szCs w:val="28"/>
        </w:rPr>
      </w:pPr>
      <w:r>
        <w:rPr>
          <w:color w:val="000000"/>
          <w:sz w:val="28"/>
          <w:szCs w:val="28"/>
        </w:rPr>
        <w:lastRenderedPageBreak/>
        <w:t>Stabilirea contextului și părț</w:t>
      </w:r>
      <w:r w:rsidR="001535EE" w:rsidRPr="001535EE">
        <w:rPr>
          <w:color w:val="000000"/>
          <w:sz w:val="28"/>
          <w:szCs w:val="28"/>
        </w:rPr>
        <w:t xml:space="preserve">ilor interesate </w:t>
      </w:r>
    </w:p>
    <w:p w:rsidR="001535EE" w:rsidRPr="001535EE" w:rsidRDefault="002A5E58" w:rsidP="001535EE">
      <w:pPr>
        <w:pStyle w:val="ListParagraph"/>
        <w:numPr>
          <w:ilvl w:val="0"/>
          <w:numId w:val="25"/>
        </w:numPr>
        <w:shd w:val="clear" w:color="auto" w:fill="FFFFFF"/>
        <w:rPr>
          <w:color w:val="000000"/>
          <w:sz w:val="28"/>
          <w:szCs w:val="28"/>
        </w:rPr>
      </w:pPr>
      <w:r>
        <w:rPr>
          <w:color w:val="000000"/>
          <w:sz w:val="28"/>
          <w:szCs w:val="28"/>
        </w:rPr>
        <w:t>Analiza sistemelor informaț</w:t>
      </w:r>
      <w:r w:rsidR="001535EE" w:rsidRPr="001535EE">
        <w:rPr>
          <w:color w:val="000000"/>
          <w:sz w:val="28"/>
          <w:szCs w:val="28"/>
        </w:rPr>
        <w:t>ionale de management al infrastructurilo</w:t>
      </w:r>
      <w:r w:rsidR="00F22836">
        <w:rPr>
          <w:color w:val="000000"/>
          <w:sz w:val="28"/>
          <w:szCs w:val="28"/>
        </w:rPr>
        <w:t>r de cercetare la nivel internațional și naț</w:t>
      </w:r>
      <w:r w:rsidR="001535EE" w:rsidRPr="001535EE">
        <w:rPr>
          <w:color w:val="000000"/>
          <w:sz w:val="28"/>
          <w:szCs w:val="28"/>
        </w:rPr>
        <w:t>ional</w:t>
      </w:r>
    </w:p>
    <w:p w:rsidR="001535EE" w:rsidRPr="001535EE" w:rsidRDefault="001535EE" w:rsidP="001535EE">
      <w:pPr>
        <w:pStyle w:val="ListParagraph"/>
        <w:numPr>
          <w:ilvl w:val="0"/>
          <w:numId w:val="25"/>
        </w:numPr>
        <w:shd w:val="clear" w:color="auto" w:fill="FFFFFF"/>
        <w:rPr>
          <w:color w:val="000000"/>
          <w:sz w:val="28"/>
          <w:szCs w:val="28"/>
        </w:rPr>
      </w:pPr>
      <w:r w:rsidRPr="001535EE">
        <w:rPr>
          <w:color w:val="000000"/>
          <w:sz w:val="28"/>
          <w:szCs w:val="28"/>
        </w:rPr>
        <w:t>Identificarea componentelor principale ale unui S</w:t>
      </w:r>
      <w:r w:rsidR="00F22836">
        <w:rPr>
          <w:color w:val="000000"/>
          <w:sz w:val="28"/>
          <w:szCs w:val="28"/>
        </w:rPr>
        <w:t>I</w:t>
      </w:r>
      <w:r w:rsidRPr="001535EE">
        <w:rPr>
          <w:color w:val="000000"/>
          <w:sz w:val="28"/>
          <w:szCs w:val="28"/>
        </w:rPr>
        <w:t xml:space="preserve"> de management al infrastructurilor de cercetare</w:t>
      </w:r>
    </w:p>
    <w:p w:rsidR="001535EE" w:rsidRPr="001535EE" w:rsidRDefault="00F22836" w:rsidP="001535EE">
      <w:pPr>
        <w:pStyle w:val="ListParagraph"/>
        <w:numPr>
          <w:ilvl w:val="0"/>
          <w:numId w:val="25"/>
        </w:numPr>
        <w:shd w:val="clear" w:color="auto" w:fill="FFFFFF"/>
        <w:rPr>
          <w:color w:val="000000"/>
          <w:sz w:val="28"/>
          <w:szCs w:val="28"/>
        </w:rPr>
      </w:pPr>
      <w:r>
        <w:rPr>
          <w:color w:val="000000"/>
          <w:sz w:val="28"/>
          <w:szCs w:val="28"/>
        </w:rPr>
        <w:t>Stabilirea funcționalităților sistemului informaț</w:t>
      </w:r>
      <w:r w:rsidR="001535EE" w:rsidRPr="001535EE">
        <w:rPr>
          <w:color w:val="000000"/>
          <w:sz w:val="28"/>
          <w:szCs w:val="28"/>
        </w:rPr>
        <w:t>ional</w:t>
      </w:r>
    </w:p>
    <w:p w:rsidR="001535EE" w:rsidRPr="001535EE" w:rsidRDefault="001535EE" w:rsidP="001535EE">
      <w:pPr>
        <w:pStyle w:val="ListParagraph"/>
        <w:numPr>
          <w:ilvl w:val="0"/>
          <w:numId w:val="25"/>
        </w:numPr>
        <w:shd w:val="clear" w:color="auto" w:fill="FFFFFF"/>
        <w:rPr>
          <w:color w:val="000000"/>
          <w:sz w:val="28"/>
          <w:szCs w:val="28"/>
        </w:rPr>
      </w:pPr>
      <w:r w:rsidRPr="001535EE">
        <w:rPr>
          <w:color w:val="000000"/>
          <w:sz w:val="28"/>
          <w:szCs w:val="28"/>
        </w:rPr>
        <w:t>Dezvoltarea sistemului</w:t>
      </w:r>
    </w:p>
    <w:p w:rsidR="001535EE" w:rsidRPr="001535EE" w:rsidRDefault="001535EE" w:rsidP="001535EE">
      <w:pPr>
        <w:pStyle w:val="ListParagraph"/>
        <w:numPr>
          <w:ilvl w:val="0"/>
          <w:numId w:val="25"/>
        </w:numPr>
        <w:shd w:val="clear" w:color="auto" w:fill="FFFFFF"/>
        <w:rPr>
          <w:color w:val="000000"/>
          <w:sz w:val="28"/>
          <w:szCs w:val="28"/>
        </w:rPr>
      </w:pPr>
      <w:r w:rsidRPr="001535EE">
        <w:rPr>
          <w:color w:val="000000"/>
          <w:sz w:val="28"/>
          <w:szCs w:val="28"/>
        </w:rPr>
        <w:t>Testarea</w:t>
      </w:r>
    </w:p>
    <w:p w:rsidR="00986442" w:rsidRPr="00A015D2" w:rsidRDefault="00F22836" w:rsidP="001535EE">
      <w:pPr>
        <w:pStyle w:val="ListParagraph"/>
        <w:numPr>
          <w:ilvl w:val="0"/>
          <w:numId w:val="25"/>
        </w:numPr>
        <w:shd w:val="clear" w:color="auto" w:fill="FFFFFF"/>
        <w:rPr>
          <w:color w:val="000000"/>
          <w:sz w:val="28"/>
          <w:szCs w:val="28"/>
        </w:rPr>
      </w:pPr>
      <w:r>
        <w:rPr>
          <w:color w:val="000000"/>
          <w:sz w:val="28"/>
          <w:szCs w:val="28"/>
        </w:rPr>
        <w:t>Operaționalizarea versiuni</w:t>
      </w:r>
      <w:r w:rsidR="001535EE" w:rsidRPr="001535EE">
        <w:rPr>
          <w:color w:val="000000"/>
          <w:sz w:val="28"/>
          <w:szCs w:val="28"/>
        </w:rPr>
        <w:t>i beta a sistemului</w:t>
      </w:r>
    </w:p>
    <w:p w:rsidR="0087271F" w:rsidRPr="00C70279" w:rsidRDefault="0087271F" w:rsidP="0087271F">
      <w:pPr>
        <w:shd w:val="clear" w:color="auto" w:fill="FFFFFF"/>
        <w:ind w:left="720" w:hanging="360"/>
        <w:rPr>
          <w:rFonts w:ascii="Times New Roman" w:eastAsia="Times New Roman" w:hAnsi="Times New Roman"/>
          <w:color w:val="000000"/>
          <w:sz w:val="28"/>
          <w:szCs w:val="28"/>
          <w:lang w:val="ro-RO"/>
        </w:rPr>
      </w:pPr>
    </w:p>
    <w:p w:rsidR="005401E0" w:rsidRPr="00C70279" w:rsidRDefault="005401E0" w:rsidP="005401E0">
      <w:pPr>
        <w:shd w:val="clear" w:color="auto" w:fill="FFFFFF"/>
        <w:ind w:left="720"/>
        <w:rPr>
          <w:rFonts w:ascii="Times New Roman" w:eastAsia="Times New Roman" w:hAnsi="Times New Roman"/>
          <w:color w:val="333333"/>
          <w:sz w:val="28"/>
          <w:szCs w:val="28"/>
        </w:rPr>
      </w:pPr>
      <w:r w:rsidRPr="00C70279">
        <w:rPr>
          <w:rFonts w:ascii="Times New Roman" w:eastAsia="Times New Roman" w:hAnsi="Times New Roman"/>
          <w:color w:val="000000"/>
          <w:sz w:val="28"/>
          <w:szCs w:val="28"/>
          <w:lang w:val="ro-RO"/>
        </w:rPr>
        <w:t> </w:t>
      </w:r>
    </w:p>
    <w:p w:rsidR="005401E0" w:rsidRPr="00C70279" w:rsidRDefault="005401E0" w:rsidP="005401E0">
      <w:pPr>
        <w:pStyle w:val="ListParagraph"/>
        <w:numPr>
          <w:ilvl w:val="0"/>
          <w:numId w:val="26"/>
        </w:numPr>
        <w:shd w:val="clear" w:color="auto" w:fill="FFFFFF"/>
        <w:rPr>
          <w:b/>
          <w:bCs/>
          <w:sz w:val="28"/>
          <w:szCs w:val="28"/>
        </w:rPr>
      </w:pPr>
      <w:r w:rsidRPr="00C70279">
        <w:rPr>
          <w:b/>
          <w:bCs/>
          <w:sz w:val="28"/>
          <w:szCs w:val="28"/>
        </w:rPr>
        <w:t>Descrierea obiectului automatizării:</w:t>
      </w: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descrierea gene</w:t>
      </w:r>
      <w:r w:rsidR="001D263D">
        <w:rPr>
          <w:rFonts w:ascii="Times New Roman" w:eastAsia="Times New Roman" w:hAnsi="Times New Roman"/>
          <w:i/>
          <w:color w:val="000000"/>
          <w:sz w:val="28"/>
          <w:szCs w:val="28"/>
          <w:lang w:val="ro-RO"/>
        </w:rPr>
        <w:t>rală a obiectului automatizării:</w:t>
      </w:r>
    </w:p>
    <w:p w:rsidR="007670B3" w:rsidRPr="007B7A3B" w:rsidRDefault="007670B3" w:rsidP="007670B3">
      <w:pPr>
        <w:pStyle w:val="AliniereaContinutului"/>
        <w:spacing w:line="240" w:lineRule="auto"/>
        <w:rPr>
          <w:sz w:val="28"/>
          <w:szCs w:val="28"/>
          <w:lang w:val="en-US"/>
        </w:rPr>
      </w:pPr>
      <w:r w:rsidRPr="007B7A3B">
        <w:rPr>
          <w:sz w:val="28"/>
          <w:szCs w:val="28"/>
          <w:lang w:val="en-US"/>
        </w:rPr>
        <w:t>Descrierea domeniului de studiu include explicarea și menționarea tuturor elementelor care constituie domeniul care va fi studiat. Deaceea în continuare se v</w:t>
      </w:r>
      <w:r w:rsidR="000C1B7E">
        <w:rPr>
          <w:sz w:val="28"/>
          <w:szCs w:val="28"/>
          <w:lang w:val="en-US"/>
        </w:rPr>
        <w:t>or</w:t>
      </w:r>
      <w:r w:rsidRPr="007B7A3B">
        <w:rPr>
          <w:sz w:val="28"/>
          <w:szCs w:val="28"/>
          <w:lang w:val="en-US"/>
        </w:rPr>
        <w:t xml:space="preserve"> menț</w:t>
      </w:r>
      <w:r w:rsidR="00FF591B">
        <w:rPr>
          <w:sz w:val="28"/>
          <w:szCs w:val="28"/>
          <w:lang w:val="en-US"/>
        </w:rPr>
        <w:t>i</w:t>
      </w:r>
      <w:r w:rsidRPr="007B7A3B">
        <w:rPr>
          <w:sz w:val="28"/>
          <w:szCs w:val="28"/>
          <w:lang w:val="en-US"/>
        </w:rPr>
        <w:t xml:space="preserve">ona și explica toate elementele care </w:t>
      </w:r>
      <w:r w:rsidR="000C1B7E">
        <w:rPr>
          <w:sz w:val="28"/>
          <w:szCs w:val="28"/>
          <w:lang w:val="en-US"/>
        </w:rPr>
        <w:t>constituie</w:t>
      </w:r>
      <w:r w:rsidR="00337A00">
        <w:rPr>
          <w:sz w:val="28"/>
          <w:szCs w:val="28"/>
          <w:lang w:val="en-US"/>
        </w:rPr>
        <w:t xml:space="preserve"> sistemul</w:t>
      </w:r>
      <w:r w:rsidRPr="007B7A3B">
        <w:rPr>
          <w:sz w:val="28"/>
          <w:szCs w:val="28"/>
          <w:lang w:val="en-US"/>
        </w:rPr>
        <w:t>: ce este o infrastructură, ce prev</w:t>
      </w:r>
      <w:r w:rsidR="009A2361">
        <w:rPr>
          <w:sz w:val="28"/>
          <w:szCs w:val="28"/>
          <w:lang w:val="en-US"/>
        </w:rPr>
        <w:t>ă</w:t>
      </w:r>
      <w:r w:rsidRPr="007B7A3B">
        <w:rPr>
          <w:sz w:val="28"/>
          <w:szCs w:val="28"/>
          <w:lang w:val="en-US"/>
        </w:rPr>
        <w:t>d infrastructurile de cercetare, și care anume</w:t>
      </w:r>
      <w:r w:rsidR="00FF591B">
        <w:rPr>
          <w:sz w:val="28"/>
          <w:szCs w:val="28"/>
          <w:lang w:val="en-US"/>
        </w:rPr>
        <w:t xml:space="preserve"> categorii de</w:t>
      </w:r>
      <w:r w:rsidRPr="007B7A3B">
        <w:rPr>
          <w:sz w:val="28"/>
          <w:szCs w:val="28"/>
          <w:lang w:val="en-US"/>
        </w:rPr>
        <w:t xml:space="preserve"> infrastructuri de cercetare vor fi menționate, studiate, utilizate.</w:t>
      </w:r>
    </w:p>
    <w:p w:rsidR="007670B3" w:rsidRDefault="007670B3" w:rsidP="007670B3">
      <w:pPr>
        <w:pStyle w:val="AliniereaContinutului"/>
        <w:spacing w:line="240" w:lineRule="auto"/>
        <w:rPr>
          <w:sz w:val="28"/>
          <w:szCs w:val="28"/>
          <w:lang w:val="en-US"/>
        </w:rPr>
      </w:pPr>
      <w:r w:rsidRPr="007B7A3B">
        <w:rPr>
          <w:sz w:val="28"/>
          <w:szCs w:val="28"/>
          <w:lang w:val="en-US"/>
        </w:rPr>
        <w:t xml:space="preserve">Infrastructura </w:t>
      </w:r>
      <w:r w:rsidRPr="00832499">
        <w:rPr>
          <w:sz w:val="28"/>
          <w:szCs w:val="28"/>
          <w:lang w:val="en-US"/>
        </w:rPr>
        <w:t>reprezintă ansamblul principiilor, metodelor şi dispozitivelor (obiectelor) utilizate ca un tot unitar pentru furnizarea unui serviciu.</w:t>
      </w:r>
      <w:r>
        <w:rPr>
          <w:sz w:val="28"/>
          <w:szCs w:val="28"/>
          <w:lang w:val="en-US"/>
        </w:rPr>
        <w:t xml:space="preserve"> </w:t>
      </w:r>
      <w:commentRangeStart w:id="5"/>
      <w:r w:rsidRPr="00832499">
        <w:rPr>
          <w:sz w:val="28"/>
          <w:szCs w:val="28"/>
          <w:lang w:val="en-US"/>
        </w:rPr>
        <w:t>Infrastructură</w:t>
      </w:r>
      <w:r>
        <w:rPr>
          <w:sz w:val="28"/>
          <w:szCs w:val="28"/>
          <w:lang w:val="en-US"/>
        </w:rPr>
        <w:t xml:space="preserve"> </w:t>
      </w:r>
      <w:r w:rsidRPr="00832499">
        <w:rPr>
          <w:sz w:val="28"/>
          <w:szCs w:val="28"/>
          <w:lang w:val="en-US"/>
        </w:rPr>
        <w:t>rutieră, infrastructură</w:t>
      </w:r>
      <w:r>
        <w:rPr>
          <w:sz w:val="28"/>
          <w:szCs w:val="28"/>
          <w:lang w:val="en-US"/>
        </w:rPr>
        <w:t xml:space="preserve"> </w:t>
      </w:r>
      <w:r w:rsidRPr="00832499">
        <w:rPr>
          <w:sz w:val="28"/>
          <w:szCs w:val="28"/>
          <w:lang w:val="en-US"/>
        </w:rPr>
        <w:t>feroviară,</w:t>
      </w:r>
      <w:r>
        <w:rPr>
          <w:sz w:val="28"/>
          <w:szCs w:val="28"/>
          <w:lang w:val="en-US"/>
        </w:rPr>
        <w:t xml:space="preserve"> </w:t>
      </w:r>
      <w:r w:rsidRPr="00832499">
        <w:rPr>
          <w:sz w:val="28"/>
          <w:szCs w:val="28"/>
          <w:lang w:val="en-US"/>
        </w:rPr>
        <w:t>infrastructură</w:t>
      </w:r>
      <w:r>
        <w:rPr>
          <w:sz w:val="28"/>
          <w:szCs w:val="28"/>
          <w:lang w:val="en-US"/>
        </w:rPr>
        <w:t xml:space="preserve"> </w:t>
      </w:r>
      <w:r w:rsidRPr="00832499">
        <w:rPr>
          <w:sz w:val="28"/>
          <w:szCs w:val="28"/>
          <w:lang w:val="en-US"/>
        </w:rPr>
        <w:t>de</w:t>
      </w:r>
      <w:r>
        <w:rPr>
          <w:sz w:val="28"/>
          <w:szCs w:val="28"/>
          <w:lang w:val="en-US"/>
        </w:rPr>
        <w:t xml:space="preserve"> c</w:t>
      </w:r>
      <w:r w:rsidRPr="00832499">
        <w:rPr>
          <w:sz w:val="28"/>
          <w:szCs w:val="28"/>
          <w:lang w:val="en-US"/>
        </w:rPr>
        <w:t>omunicaţii,</w:t>
      </w:r>
      <w:r>
        <w:rPr>
          <w:sz w:val="28"/>
          <w:szCs w:val="28"/>
          <w:lang w:val="en-US"/>
        </w:rPr>
        <w:t xml:space="preserve"> </w:t>
      </w:r>
      <w:r w:rsidRPr="00832499">
        <w:rPr>
          <w:sz w:val="28"/>
          <w:szCs w:val="28"/>
          <w:lang w:val="en-US"/>
        </w:rPr>
        <w:t>infrastructură</w:t>
      </w:r>
      <w:r>
        <w:rPr>
          <w:sz w:val="28"/>
          <w:szCs w:val="28"/>
          <w:lang w:val="en-US"/>
        </w:rPr>
        <w:t xml:space="preserve"> informatică, </w:t>
      </w:r>
      <w:r w:rsidRPr="00832499">
        <w:rPr>
          <w:sz w:val="28"/>
          <w:szCs w:val="28"/>
          <w:lang w:val="en-US"/>
        </w:rPr>
        <w:t>infrastructură</w:t>
      </w:r>
      <w:r>
        <w:rPr>
          <w:sz w:val="28"/>
          <w:szCs w:val="28"/>
          <w:lang w:val="en-US"/>
        </w:rPr>
        <w:t xml:space="preserve"> </w:t>
      </w:r>
      <w:r w:rsidRPr="00832499">
        <w:rPr>
          <w:sz w:val="28"/>
          <w:szCs w:val="28"/>
          <w:lang w:val="en-US"/>
        </w:rPr>
        <w:t>de transport a energiei electrice,</w:t>
      </w:r>
      <w:r>
        <w:rPr>
          <w:sz w:val="28"/>
          <w:szCs w:val="28"/>
          <w:lang w:val="en-US"/>
        </w:rPr>
        <w:t xml:space="preserve"> </w:t>
      </w:r>
      <w:r w:rsidRPr="00832499">
        <w:rPr>
          <w:sz w:val="28"/>
          <w:szCs w:val="28"/>
          <w:lang w:val="en-US"/>
        </w:rPr>
        <w:t>infrastructură</w:t>
      </w:r>
      <w:r>
        <w:rPr>
          <w:sz w:val="28"/>
          <w:szCs w:val="28"/>
          <w:lang w:val="en-US"/>
        </w:rPr>
        <w:t xml:space="preserve"> </w:t>
      </w:r>
      <w:r w:rsidRPr="00832499">
        <w:rPr>
          <w:sz w:val="28"/>
          <w:szCs w:val="28"/>
          <w:lang w:val="en-US"/>
        </w:rPr>
        <w:t>de alimentare cu apă potabilă</w:t>
      </w:r>
      <w:r>
        <w:rPr>
          <w:sz w:val="28"/>
          <w:szCs w:val="28"/>
          <w:lang w:val="en-US"/>
        </w:rPr>
        <w:t>, infrastructura de cercetare, etc.</w:t>
      </w:r>
      <w:commentRangeEnd w:id="5"/>
      <w:r w:rsidR="005368FA">
        <w:rPr>
          <w:rStyle w:val="CommentReference"/>
          <w:rFonts w:ascii="Calibri" w:eastAsia="Calibri" w:hAnsi="Calibri"/>
          <w:noProof w:val="0"/>
          <w:lang w:val="ru-RU" w:eastAsia="ru-RU"/>
        </w:rPr>
        <w:commentReference w:id="5"/>
      </w:r>
    </w:p>
    <w:p w:rsidR="007670B3" w:rsidRDefault="007670B3" w:rsidP="007670B3">
      <w:pPr>
        <w:pStyle w:val="AliniereaContinutului"/>
        <w:spacing w:line="240" w:lineRule="auto"/>
        <w:rPr>
          <w:sz w:val="28"/>
          <w:szCs w:val="28"/>
          <w:lang w:val="en-US"/>
        </w:rPr>
      </w:pPr>
      <w:r>
        <w:rPr>
          <w:sz w:val="28"/>
          <w:szCs w:val="28"/>
          <w:lang w:val="en-US"/>
        </w:rPr>
        <w:t xml:space="preserve">Infrastructurile de cercetare cuprind toate domeniile de cercetare </w:t>
      </w:r>
      <w:r w:rsidRPr="00541351">
        <w:rPr>
          <w:sz w:val="28"/>
          <w:szCs w:val="28"/>
          <w:lang w:val="en-US"/>
        </w:rPr>
        <w:t>împreună cu centrele de cercetare științifică care grupează personalităţile ştiinţifice ale comunităţii academice, tineri cercetatori aspiranţi la performanţele ştiinţifice în cadrul desfăşurării activităţilor de cercetare ştiinţifică şi formare a resurselor umane în domeniile avansate ale stiintei, bine precizate, şi activează în cadrul instituţiilor din sferă ştiinţei şi inovării a Republicii Moldova.</w:t>
      </w:r>
    </w:p>
    <w:p w:rsidR="006A476B" w:rsidRDefault="006A476B" w:rsidP="007670B3">
      <w:pPr>
        <w:pStyle w:val="AliniereaContinutului"/>
        <w:spacing w:line="240" w:lineRule="auto"/>
        <w:rPr>
          <w:sz w:val="28"/>
          <w:szCs w:val="28"/>
          <w:lang w:val="en-US"/>
        </w:rPr>
      </w:pPr>
      <w:r w:rsidRPr="007F4B05">
        <w:rPr>
          <w:sz w:val="28"/>
          <w:szCs w:val="28"/>
          <w:lang w:val="en-US"/>
        </w:rPr>
        <w:t xml:space="preserve">O definiție succintă și informativă oferă literatura </w:t>
      </w:r>
      <w:commentRangeStart w:id="6"/>
      <w:r w:rsidRPr="007F4B05">
        <w:rPr>
          <w:sz w:val="28"/>
          <w:szCs w:val="28"/>
          <w:lang w:val="en-US"/>
        </w:rPr>
        <w:t>românească</w:t>
      </w:r>
      <w:commentRangeEnd w:id="6"/>
      <w:r w:rsidR="005368FA">
        <w:rPr>
          <w:rStyle w:val="CommentReference"/>
          <w:rFonts w:ascii="Calibri" w:eastAsia="Calibri" w:hAnsi="Calibri"/>
          <w:noProof w:val="0"/>
          <w:lang w:val="ru-RU" w:eastAsia="ru-RU"/>
        </w:rPr>
        <w:commentReference w:id="6"/>
      </w:r>
      <w:r w:rsidRPr="007F4B05">
        <w:rPr>
          <w:sz w:val="28"/>
          <w:szCs w:val="28"/>
          <w:lang w:val="en-US"/>
        </w:rPr>
        <w:t>: infrastructura reprezintă sistemul de facilităţi, echipamente şi servicii necesare operării unei organizaţii</w:t>
      </w:r>
      <w:r w:rsidR="00D71F7C">
        <w:rPr>
          <w:sz w:val="28"/>
          <w:szCs w:val="28"/>
          <w:lang w:val="en-US"/>
        </w:rPr>
        <w:t>.</w:t>
      </w:r>
    </w:p>
    <w:p w:rsidR="004B4FA5" w:rsidRPr="00462B2E" w:rsidRDefault="004B4FA5" w:rsidP="005401E0">
      <w:pPr>
        <w:shd w:val="clear" w:color="auto" w:fill="FFFFFF"/>
        <w:ind w:left="720" w:hanging="360"/>
        <w:rPr>
          <w:rFonts w:ascii="Times New Roman" w:eastAsia="Times New Roman" w:hAnsi="Times New Roman"/>
          <w:color w:val="333333"/>
          <w:sz w:val="28"/>
          <w:szCs w:val="28"/>
          <w:lang w:val="en-US"/>
        </w:rPr>
      </w:pP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determinarea misiunii și domeniului Obi</w:t>
      </w:r>
      <w:r w:rsidR="001D263D">
        <w:rPr>
          <w:rFonts w:ascii="Times New Roman" w:eastAsia="Times New Roman" w:hAnsi="Times New Roman"/>
          <w:i/>
          <w:color w:val="000000"/>
          <w:sz w:val="28"/>
          <w:szCs w:val="28"/>
          <w:lang w:val="ro-RO"/>
        </w:rPr>
        <w:t>ectiv de activitate a Companiei:</w:t>
      </w:r>
    </w:p>
    <w:p w:rsidR="004B4FA5" w:rsidRPr="00E81FA6" w:rsidRDefault="007670B3" w:rsidP="00E81FA6">
      <w:pPr>
        <w:shd w:val="clear" w:color="auto" w:fill="FFFFFF"/>
        <w:ind w:firstLine="708"/>
        <w:jc w:val="both"/>
        <w:rPr>
          <w:rFonts w:ascii="Times New Roman" w:eastAsia="Times New Roman" w:hAnsi="Times New Roman"/>
          <w:noProof/>
          <w:sz w:val="28"/>
          <w:szCs w:val="28"/>
          <w:lang w:val="en-US" w:eastAsia="en-US"/>
        </w:rPr>
      </w:pPr>
      <w:r w:rsidRPr="007670B3">
        <w:rPr>
          <w:rFonts w:ascii="Times New Roman" w:eastAsia="Times New Roman" w:hAnsi="Times New Roman"/>
          <w:noProof/>
          <w:sz w:val="28"/>
          <w:szCs w:val="28"/>
          <w:lang w:val="en-US" w:eastAsia="en-US"/>
        </w:rPr>
        <w:t xml:space="preserve">Misiunea </w:t>
      </w:r>
      <w:r>
        <w:rPr>
          <w:rFonts w:ascii="Times New Roman" w:eastAsia="Times New Roman" w:hAnsi="Times New Roman"/>
          <w:noProof/>
          <w:sz w:val="28"/>
          <w:szCs w:val="28"/>
          <w:lang w:val="en-US" w:eastAsia="en-US"/>
        </w:rPr>
        <w:t xml:space="preserve">sistemului este de a </w:t>
      </w:r>
      <w:r w:rsidR="00887644">
        <w:rPr>
          <w:rFonts w:ascii="Times New Roman" w:eastAsia="Times New Roman" w:hAnsi="Times New Roman"/>
          <w:noProof/>
          <w:sz w:val="28"/>
          <w:szCs w:val="28"/>
          <w:lang w:val="en-US" w:eastAsia="en-US"/>
        </w:rPr>
        <w:t>colecta</w:t>
      </w:r>
      <w:r>
        <w:rPr>
          <w:rFonts w:ascii="Times New Roman" w:eastAsia="Times New Roman" w:hAnsi="Times New Roman"/>
          <w:noProof/>
          <w:sz w:val="28"/>
          <w:szCs w:val="28"/>
          <w:lang w:val="en-US" w:eastAsia="en-US"/>
        </w:rPr>
        <w:t xml:space="preserve"> informația generală/detaliată </w:t>
      </w:r>
      <w:r w:rsidR="00350195">
        <w:rPr>
          <w:rFonts w:ascii="Times New Roman" w:eastAsia="Times New Roman" w:hAnsi="Times New Roman"/>
          <w:noProof/>
          <w:sz w:val="28"/>
          <w:szCs w:val="28"/>
          <w:lang w:val="en-US" w:eastAsia="en-US"/>
        </w:rPr>
        <w:t xml:space="preserve">și actuală </w:t>
      </w:r>
      <w:r>
        <w:rPr>
          <w:rFonts w:ascii="Times New Roman" w:eastAsia="Times New Roman" w:hAnsi="Times New Roman"/>
          <w:noProof/>
          <w:sz w:val="28"/>
          <w:szCs w:val="28"/>
          <w:lang w:val="en-US" w:eastAsia="en-US"/>
        </w:rPr>
        <w:t xml:space="preserve">despre toate infrastructurile de cercetare </w:t>
      </w:r>
      <w:r w:rsidR="00D726BD">
        <w:rPr>
          <w:rFonts w:ascii="Times New Roman" w:eastAsia="Times New Roman" w:hAnsi="Times New Roman"/>
          <w:noProof/>
          <w:sz w:val="28"/>
          <w:szCs w:val="28"/>
          <w:lang w:val="en-US" w:eastAsia="en-US"/>
        </w:rPr>
        <w:t>din Moldova</w:t>
      </w:r>
      <w:r w:rsidR="00350195">
        <w:rPr>
          <w:rFonts w:ascii="Times New Roman" w:eastAsia="Times New Roman" w:hAnsi="Times New Roman"/>
          <w:noProof/>
          <w:sz w:val="28"/>
          <w:szCs w:val="28"/>
          <w:lang w:val="en-US" w:eastAsia="en-US"/>
        </w:rPr>
        <w:t>, și de a prezenta informația dată intr-un mod cîn mai interactiv posibil</w:t>
      </w:r>
      <w:r w:rsidR="00D726BD">
        <w:rPr>
          <w:rFonts w:ascii="Times New Roman" w:eastAsia="Times New Roman" w:hAnsi="Times New Roman"/>
          <w:noProof/>
          <w:sz w:val="28"/>
          <w:szCs w:val="28"/>
          <w:lang w:val="en-US" w:eastAsia="en-US"/>
        </w:rPr>
        <w:t xml:space="preserve">. </w:t>
      </w:r>
      <w:commentRangeStart w:id="7"/>
      <w:r w:rsidR="00A10236" w:rsidRPr="00A10236">
        <w:rPr>
          <w:rFonts w:ascii="Times New Roman" w:eastAsia="Times New Roman" w:hAnsi="Times New Roman"/>
          <w:noProof/>
          <w:sz w:val="28"/>
          <w:szCs w:val="28"/>
          <w:lang w:val="en-US" w:eastAsia="en-US"/>
        </w:rPr>
        <w:t>Sistemul dat să fie la nivel național cu toată informația consolidată despre infrastructurile de cercetare care vor fi partajate pentru a oferi cercetări performante, deoarece aceste facilități, echipamente, servicii au un cost mare și nu întodeauna este posibil și potrivit ca fiecare</w:t>
      </w:r>
      <w:r w:rsidR="00A10236">
        <w:rPr>
          <w:rFonts w:ascii="Times New Roman" w:eastAsia="Times New Roman" w:hAnsi="Times New Roman"/>
          <w:noProof/>
          <w:sz w:val="28"/>
          <w:szCs w:val="28"/>
          <w:lang w:val="en-US" w:eastAsia="en-US"/>
        </w:rPr>
        <w:t>,</w:t>
      </w:r>
      <w:r w:rsidR="00A10236" w:rsidRPr="00A10236">
        <w:rPr>
          <w:rFonts w:ascii="Times New Roman" w:eastAsia="Times New Roman" w:hAnsi="Times New Roman"/>
          <w:noProof/>
          <w:sz w:val="28"/>
          <w:szCs w:val="28"/>
          <w:lang w:val="en-US" w:eastAsia="en-US"/>
        </w:rPr>
        <w:t xml:space="preserve"> care are nevoie de acestea să le procure personal, dar prin intermediul acestui sistem fiecare element al infrastructurii va fi </w:t>
      </w:r>
      <w:r w:rsidR="00A10236" w:rsidRPr="00A10236">
        <w:rPr>
          <w:rFonts w:ascii="Times New Roman" w:eastAsia="Times New Roman" w:hAnsi="Times New Roman"/>
          <w:noProof/>
          <w:sz w:val="28"/>
          <w:szCs w:val="28"/>
          <w:lang w:val="en-US" w:eastAsia="en-US"/>
        </w:rPr>
        <w:lastRenderedPageBreak/>
        <w:t>identificat și va fi posibil să fie utilizate în comun</w:t>
      </w:r>
      <w:commentRangeEnd w:id="7"/>
      <w:r w:rsidR="005368FA">
        <w:rPr>
          <w:rStyle w:val="CommentReference"/>
        </w:rPr>
        <w:commentReference w:id="7"/>
      </w:r>
      <w:r w:rsidR="00A10236" w:rsidRPr="00A10236">
        <w:rPr>
          <w:rFonts w:ascii="Times New Roman" w:eastAsia="Times New Roman" w:hAnsi="Times New Roman"/>
          <w:noProof/>
          <w:sz w:val="28"/>
          <w:szCs w:val="28"/>
          <w:lang w:val="en-US" w:eastAsia="en-US"/>
        </w:rPr>
        <w:t>. Există mai mulți actori în acest domeniu care posedă interesul său și anume</w:t>
      </w:r>
      <w:ins w:id="8" w:author="Anisoara Rusu" w:date="2018-02-06T01:20:00Z">
        <w:r w:rsidR="005368FA">
          <w:rPr>
            <w:rFonts w:ascii="Times New Roman" w:eastAsia="Times New Roman" w:hAnsi="Times New Roman"/>
            <w:noProof/>
            <w:sz w:val="28"/>
            <w:szCs w:val="28"/>
            <w:lang w:val="en-US" w:eastAsia="en-US"/>
          </w:rPr>
          <w:t>:</w:t>
        </w:r>
      </w:ins>
      <w:r w:rsidR="00A10236" w:rsidRPr="00A10236">
        <w:rPr>
          <w:rFonts w:ascii="Times New Roman" w:eastAsia="Times New Roman" w:hAnsi="Times New Roman"/>
          <w:noProof/>
          <w:sz w:val="28"/>
          <w:szCs w:val="28"/>
          <w:lang w:val="en-US" w:eastAsia="en-US"/>
        </w:rPr>
        <w:t xml:space="preserve"> acest sistem va fi la dispoziție</w:t>
      </w:r>
      <w:ins w:id="9" w:author="Anisoara Rusu" w:date="2018-02-06T01:21:00Z">
        <w:r w:rsidR="005368FA">
          <w:rPr>
            <w:rFonts w:ascii="Times New Roman" w:eastAsia="Times New Roman" w:hAnsi="Times New Roman"/>
            <w:noProof/>
            <w:sz w:val="28"/>
            <w:szCs w:val="28"/>
            <w:lang w:val="en-US" w:eastAsia="en-US"/>
          </w:rPr>
          <w:t xml:space="preserve"> (cui, pentru cine)</w:t>
        </w:r>
      </w:ins>
      <w:r w:rsidR="00A10236" w:rsidRPr="00A10236">
        <w:rPr>
          <w:rFonts w:ascii="Times New Roman" w:eastAsia="Times New Roman" w:hAnsi="Times New Roman"/>
          <w:noProof/>
          <w:sz w:val="28"/>
          <w:szCs w:val="28"/>
          <w:lang w:val="en-US" w:eastAsia="en-US"/>
        </w:rPr>
        <w:t xml:space="preserve"> pentru ca la maxim pozibil să ofere răspunsurile pentru fiecare în parte</w:t>
      </w:r>
      <w:ins w:id="10" w:author="Anisoara Rusu" w:date="2018-02-06T01:21:00Z">
        <w:r w:rsidR="005368FA">
          <w:rPr>
            <w:rFonts w:ascii="Times New Roman" w:eastAsia="Times New Roman" w:hAnsi="Times New Roman"/>
            <w:noProof/>
            <w:sz w:val="28"/>
            <w:szCs w:val="28"/>
            <w:lang w:val="en-US" w:eastAsia="en-US"/>
          </w:rPr>
          <w:t xml:space="preserve"> (despre ce este vorba aici)</w:t>
        </w:r>
      </w:ins>
      <w:r w:rsidR="00A10236" w:rsidRPr="00A10236">
        <w:rPr>
          <w:rFonts w:ascii="Times New Roman" w:eastAsia="Times New Roman" w:hAnsi="Times New Roman"/>
          <w:noProof/>
          <w:sz w:val="28"/>
          <w:szCs w:val="28"/>
          <w:lang w:val="en-US" w:eastAsia="en-US"/>
        </w:rPr>
        <w:t>.</w:t>
      </w:r>
    </w:p>
    <w:p w:rsidR="007670B3" w:rsidRPr="00C70279" w:rsidRDefault="007670B3" w:rsidP="007670B3">
      <w:pPr>
        <w:shd w:val="clear" w:color="auto" w:fill="FFFFFF"/>
        <w:ind w:left="720" w:hanging="12"/>
        <w:rPr>
          <w:rFonts w:ascii="Times New Roman" w:eastAsia="Times New Roman" w:hAnsi="Times New Roman"/>
          <w:noProof/>
          <w:sz w:val="28"/>
          <w:szCs w:val="28"/>
          <w:lang w:val="en-US" w:eastAsia="en-US"/>
        </w:rPr>
      </w:pP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xml:space="preserve">-        elaborarea </w:t>
      </w:r>
      <w:r w:rsidR="001D263D">
        <w:rPr>
          <w:rFonts w:ascii="Times New Roman" w:eastAsia="Times New Roman" w:hAnsi="Times New Roman"/>
          <w:i/>
          <w:color w:val="000000"/>
          <w:sz w:val="28"/>
          <w:szCs w:val="28"/>
          <w:lang w:val="ro-RO"/>
        </w:rPr>
        <w:t>Diagramei de context (în IDEF0):</w:t>
      </w:r>
    </w:p>
    <w:p w:rsidR="004B4FA5" w:rsidRDefault="00E9164D" w:rsidP="00E9164D">
      <w:pPr>
        <w:shd w:val="clear" w:color="auto" w:fill="FFFFFF"/>
        <w:ind w:firstLine="708"/>
        <w:jc w:val="both"/>
        <w:rPr>
          <w:rFonts w:ascii="Times New Roman" w:eastAsia="Times New Roman" w:hAnsi="Times New Roman"/>
          <w:noProof/>
          <w:sz w:val="28"/>
          <w:szCs w:val="28"/>
          <w:lang w:val="en-US" w:eastAsia="en-US"/>
        </w:rPr>
      </w:pPr>
      <w:r w:rsidRPr="00462B2E">
        <w:rPr>
          <w:rFonts w:ascii="Times New Roman" w:eastAsia="Times New Roman" w:hAnsi="Times New Roman"/>
          <w:noProof/>
          <w:sz w:val="28"/>
          <w:szCs w:val="28"/>
          <w:lang w:val="ro-RO" w:eastAsia="en-US"/>
        </w:rPr>
        <w:t xml:space="preserve">Această diagramă de context în IDEF0 </w:t>
      </w:r>
      <w:ins w:id="11" w:author="Anisoara Rusu" w:date="2018-02-06T01:22:00Z">
        <w:r w:rsidR="005368FA">
          <w:rPr>
            <w:rFonts w:ascii="Times New Roman" w:eastAsia="Times New Roman" w:hAnsi="Times New Roman"/>
            <w:noProof/>
            <w:sz w:val="28"/>
            <w:szCs w:val="28"/>
            <w:lang w:val="ro-RO" w:eastAsia="en-US"/>
          </w:rPr>
          <w:t xml:space="preserve">(trebuie indicat sursele atat pentru IDEF0 cat si pentru instrumentele in care se lucreaza) </w:t>
        </w:r>
      </w:ins>
      <w:r w:rsidRPr="00462B2E">
        <w:rPr>
          <w:rFonts w:ascii="Times New Roman" w:eastAsia="Times New Roman" w:hAnsi="Times New Roman"/>
          <w:noProof/>
          <w:sz w:val="28"/>
          <w:szCs w:val="28"/>
          <w:lang w:val="ro-RO" w:eastAsia="en-US"/>
        </w:rPr>
        <w:t>este reprezentată în figura 2.1, care constă din descrierea generală a totalităților de intrări, mecanizme, control și ieșiri și combinațiile dintre acestea la formarea produsului final a Sistemului Informațional.</w:t>
      </w:r>
      <w:r w:rsidR="008F5392" w:rsidRPr="00462B2E">
        <w:rPr>
          <w:rFonts w:ascii="Times New Roman" w:eastAsia="Times New Roman" w:hAnsi="Times New Roman"/>
          <w:noProof/>
          <w:sz w:val="28"/>
          <w:szCs w:val="28"/>
          <w:lang w:val="ro-RO" w:eastAsia="en-US"/>
        </w:rPr>
        <w:t xml:space="preserve"> </w:t>
      </w:r>
      <w:r w:rsidR="008F5392">
        <w:rPr>
          <w:rFonts w:ascii="Times New Roman" w:eastAsia="Times New Roman" w:hAnsi="Times New Roman"/>
          <w:noProof/>
          <w:sz w:val="28"/>
          <w:szCs w:val="28"/>
          <w:lang w:val="en-US" w:eastAsia="en-US"/>
        </w:rPr>
        <w:t xml:space="preserve">A fost realizată în  instrumentul de modelare CA AllFusion </w:t>
      </w:r>
      <w:r w:rsidR="008F5392" w:rsidRPr="008F5392">
        <w:rPr>
          <w:rFonts w:ascii="Times New Roman" w:eastAsia="Times New Roman" w:hAnsi="Times New Roman"/>
          <w:noProof/>
          <w:sz w:val="28"/>
          <w:szCs w:val="28"/>
          <w:lang w:val="en-US" w:eastAsia="en-US"/>
        </w:rPr>
        <w:t>Process</w:t>
      </w:r>
      <w:r w:rsidR="008F5392">
        <w:rPr>
          <w:rFonts w:ascii="Times New Roman" w:eastAsia="Times New Roman" w:hAnsi="Times New Roman"/>
          <w:noProof/>
          <w:sz w:val="28"/>
          <w:szCs w:val="28"/>
          <w:lang w:val="en-US" w:eastAsia="en-US"/>
        </w:rPr>
        <w:t xml:space="preserve"> Modeller </w:t>
      </w:r>
      <w:r w:rsidR="008F5392" w:rsidRPr="008F5392">
        <w:rPr>
          <w:rFonts w:ascii="Times New Roman" w:eastAsia="Times New Roman" w:hAnsi="Times New Roman"/>
          <w:noProof/>
          <w:sz w:val="28"/>
          <w:szCs w:val="28"/>
          <w:lang w:val="en-US" w:eastAsia="en-US"/>
        </w:rPr>
        <w:t>v7.2</w:t>
      </w:r>
      <w:r w:rsidR="008F5392">
        <w:rPr>
          <w:rFonts w:ascii="Times New Roman" w:eastAsia="Times New Roman" w:hAnsi="Times New Roman"/>
          <w:noProof/>
          <w:sz w:val="28"/>
          <w:szCs w:val="28"/>
          <w:lang w:val="en-US" w:eastAsia="en-US"/>
        </w:rPr>
        <w:t xml:space="preserve"> </w:t>
      </w:r>
      <w:r w:rsidR="008F5392" w:rsidRPr="008F5392">
        <w:rPr>
          <w:rFonts w:ascii="Times New Roman" w:eastAsia="Times New Roman" w:hAnsi="Times New Roman"/>
          <w:noProof/>
          <w:sz w:val="28"/>
          <w:szCs w:val="28"/>
          <w:lang w:val="en-US" w:eastAsia="en-US"/>
        </w:rPr>
        <w:t>by</w:t>
      </w:r>
      <w:r w:rsidR="008F5392">
        <w:rPr>
          <w:rFonts w:ascii="Times New Roman" w:eastAsia="Times New Roman" w:hAnsi="Times New Roman"/>
          <w:noProof/>
          <w:sz w:val="28"/>
          <w:szCs w:val="28"/>
          <w:lang w:val="en-US" w:eastAsia="en-US"/>
        </w:rPr>
        <w:t xml:space="preserve"> </w:t>
      </w:r>
      <w:r w:rsidR="008F5392" w:rsidRPr="008F5392">
        <w:rPr>
          <w:rFonts w:ascii="Times New Roman" w:eastAsia="Times New Roman" w:hAnsi="Times New Roman"/>
          <w:noProof/>
          <w:sz w:val="28"/>
          <w:szCs w:val="28"/>
          <w:lang w:val="en-US" w:eastAsia="en-US"/>
        </w:rPr>
        <w:t>EDGE</w:t>
      </w:r>
      <w:ins w:id="12" w:author="Anisoara Rusu" w:date="2018-02-06T01:23:00Z">
        <w:r w:rsidR="005368FA">
          <w:rPr>
            <w:rFonts w:ascii="Times New Roman" w:eastAsia="Times New Roman" w:hAnsi="Times New Roman"/>
            <w:noProof/>
            <w:sz w:val="28"/>
            <w:szCs w:val="28"/>
            <w:lang w:val="en-US" w:eastAsia="en-US"/>
          </w:rPr>
          <w:t xml:space="preserve"> (referinta la web, etc)</w:t>
        </w:r>
      </w:ins>
      <w:r w:rsidR="008F5392">
        <w:rPr>
          <w:rFonts w:ascii="Times New Roman" w:eastAsia="Times New Roman" w:hAnsi="Times New Roman"/>
          <w:noProof/>
          <w:sz w:val="28"/>
          <w:szCs w:val="28"/>
          <w:lang w:val="en-US" w:eastAsia="en-US"/>
        </w:rPr>
        <w:t>.</w:t>
      </w:r>
    </w:p>
    <w:p w:rsidR="00CB5666" w:rsidRPr="00E9164D" w:rsidRDefault="00CB5666" w:rsidP="00E9164D">
      <w:pPr>
        <w:shd w:val="clear" w:color="auto" w:fill="FFFFFF"/>
        <w:ind w:firstLine="708"/>
        <w:jc w:val="both"/>
        <w:rPr>
          <w:rFonts w:ascii="Times New Roman" w:eastAsia="Times New Roman" w:hAnsi="Times New Roman"/>
          <w:noProof/>
          <w:sz w:val="28"/>
          <w:szCs w:val="28"/>
          <w:lang w:val="en-US" w:eastAsia="en-US"/>
        </w:rPr>
      </w:pPr>
    </w:p>
    <w:p w:rsidR="00E9164D" w:rsidRDefault="004425A4" w:rsidP="00E9164D">
      <w:pPr>
        <w:shd w:val="clear" w:color="auto" w:fill="FFFFFF"/>
        <w:jc w:val="center"/>
        <w:rPr>
          <w:rFonts w:ascii="Times New Roman" w:eastAsia="Times New Roman" w:hAnsi="Times New Roman"/>
          <w:color w:val="333333"/>
          <w:sz w:val="28"/>
          <w:szCs w:val="28"/>
          <w:lang w:val="en-US"/>
        </w:rPr>
      </w:pPr>
      <w:r>
        <w:rPr>
          <w:noProof/>
          <w:lang w:val="de-DE" w:eastAsia="de-DE"/>
        </w:rPr>
        <w:drawing>
          <wp:inline distT="0" distB="0" distL="0" distR="0">
            <wp:extent cx="5888182" cy="4095750"/>
            <wp:effectExtent l="0" t="0" r="0" b="0"/>
            <wp:docPr id="3" name="Рисунок 3" descr="D:\Documente\utm\GitHub\Git_idsi\Lucrul la practica\IDEF0mod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e\utm\GitHub\Git_idsi\Lucrul la practica\IDEF0modif.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88182" cy="4095750"/>
                    </a:xfrm>
                    <a:prstGeom prst="rect">
                      <a:avLst/>
                    </a:prstGeom>
                    <a:noFill/>
                    <a:ln>
                      <a:noFill/>
                    </a:ln>
                  </pic:spPr>
                </pic:pic>
              </a:graphicData>
            </a:graphic>
          </wp:inline>
        </w:drawing>
      </w:r>
    </w:p>
    <w:p w:rsidR="00E9164D" w:rsidRDefault="00984FC3" w:rsidP="00984FC3">
      <w:pPr>
        <w:shd w:val="clear" w:color="auto" w:fill="FFFFFF"/>
        <w:jc w:val="center"/>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F</w:t>
      </w:r>
      <w:r w:rsidRPr="00E9164D">
        <w:rPr>
          <w:rFonts w:ascii="Times New Roman" w:eastAsia="Times New Roman" w:hAnsi="Times New Roman"/>
          <w:noProof/>
          <w:sz w:val="28"/>
          <w:szCs w:val="28"/>
          <w:lang w:val="en-US" w:eastAsia="en-US"/>
        </w:rPr>
        <w:t>igura 2.1</w:t>
      </w:r>
      <w:r w:rsidR="00966E61">
        <w:rPr>
          <w:rFonts w:ascii="Times New Roman" w:eastAsia="Times New Roman" w:hAnsi="Times New Roman"/>
          <w:noProof/>
          <w:sz w:val="28"/>
          <w:szCs w:val="28"/>
          <w:lang w:val="en-US" w:eastAsia="en-US"/>
        </w:rPr>
        <w:t xml:space="preserve"> – Diagrama de contex</w:t>
      </w:r>
      <w:r>
        <w:rPr>
          <w:rFonts w:ascii="Times New Roman" w:eastAsia="Times New Roman" w:hAnsi="Times New Roman"/>
          <w:noProof/>
          <w:sz w:val="28"/>
          <w:szCs w:val="28"/>
          <w:lang w:val="en-US" w:eastAsia="en-US"/>
        </w:rPr>
        <w:t>t IDEF0 la nodul A0</w:t>
      </w:r>
    </w:p>
    <w:p w:rsidR="00984FC3" w:rsidRDefault="00984FC3" w:rsidP="00984FC3">
      <w:pPr>
        <w:shd w:val="clear" w:color="auto" w:fill="FFFFFF"/>
        <w:jc w:val="center"/>
        <w:rPr>
          <w:rFonts w:ascii="Times New Roman" w:eastAsia="Times New Roman" w:hAnsi="Times New Roman"/>
          <w:noProof/>
          <w:sz w:val="28"/>
          <w:szCs w:val="28"/>
          <w:lang w:val="en-US" w:eastAsia="en-US"/>
        </w:rPr>
      </w:pPr>
    </w:p>
    <w:p w:rsidR="007C3C80" w:rsidRDefault="007C3C80" w:rsidP="00984FC3">
      <w:pPr>
        <w:shd w:val="clear" w:color="auto" w:fill="FFFFFF"/>
        <w:jc w:val="center"/>
        <w:rPr>
          <w:rFonts w:ascii="Times New Roman" w:eastAsia="Times New Roman" w:hAnsi="Times New Roman"/>
          <w:noProof/>
          <w:sz w:val="28"/>
          <w:szCs w:val="28"/>
          <w:lang w:val="en-US" w:eastAsia="en-US"/>
        </w:rPr>
      </w:pPr>
    </w:p>
    <w:p w:rsidR="0074473C" w:rsidRDefault="0074473C" w:rsidP="0074473C">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 xml:space="preserve">Descrierea prin decompoziție a </w:t>
      </w:r>
      <w:r w:rsidRPr="00E9164D">
        <w:rPr>
          <w:rFonts w:ascii="Times New Roman" w:eastAsia="Times New Roman" w:hAnsi="Times New Roman"/>
          <w:noProof/>
          <w:sz w:val="28"/>
          <w:szCs w:val="28"/>
          <w:lang w:val="en-US" w:eastAsia="en-US"/>
        </w:rPr>
        <w:t>diagram</w:t>
      </w:r>
      <w:r>
        <w:rPr>
          <w:rFonts w:ascii="Times New Roman" w:eastAsia="Times New Roman" w:hAnsi="Times New Roman"/>
          <w:noProof/>
          <w:sz w:val="28"/>
          <w:szCs w:val="28"/>
          <w:lang w:val="en-US" w:eastAsia="en-US"/>
        </w:rPr>
        <w:t>ei</w:t>
      </w:r>
      <w:r w:rsidRPr="00E9164D">
        <w:rPr>
          <w:rFonts w:ascii="Times New Roman" w:eastAsia="Times New Roman" w:hAnsi="Times New Roman"/>
          <w:noProof/>
          <w:sz w:val="28"/>
          <w:szCs w:val="28"/>
          <w:lang w:val="en-US" w:eastAsia="en-US"/>
        </w:rPr>
        <w:t xml:space="preserve"> de context în IDEF0 </w:t>
      </w:r>
      <w:r w:rsidR="001F1D87">
        <w:rPr>
          <w:rFonts w:ascii="Times New Roman" w:eastAsia="Times New Roman" w:hAnsi="Times New Roman"/>
          <w:noProof/>
          <w:sz w:val="28"/>
          <w:szCs w:val="28"/>
          <w:lang w:val="en-US" w:eastAsia="en-US"/>
        </w:rPr>
        <w:t xml:space="preserve">care </w:t>
      </w:r>
      <w:r w:rsidRPr="00E9164D">
        <w:rPr>
          <w:rFonts w:ascii="Times New Roman" w:eastAsia="Times New Roman" w:hAnsi="Times New Roman"/>
          <w:noProof/>
          <w:sz w:val="28"/>
          <w:szCs w:val="28"/>
          <w:lang w:val="en-US" w:eastAsia="en-US"/>
        </w:rPr>
        <w:t>este reprezentată în figura 2.</w:t>
      </w:r>
      <w:r w:rsidR="00C42C88">
        <w:rPr>
          <w:rFonts w:ascii="Times New Roman" w:eastAsia="Times New Roman" w:hAnsi="Times New Roman"/>
          <w:noProof/>
          <w:sz w:val="28"/>
          <w:szCs w:val="28"/>
          <w:lang w:val="en-US" w:eastAsia="en-US"/>
        </w:rPr>
        <w:t>2</w:t>
      </w:r>
    </w:p>
    <w:p w:rsidR="00984FC3" w:rsidRDefault="0074473C" w:rsidP="00984FC3">
      <w:pPr>
        <w:shd w:val="clear" w:color="auto" w:fill="FFFFFF"/>
        <w:jc w:val="center"/>
        <w:rPr>
          <w:rFonts w:ascii="Times New Roman" w:eastAsia="Times New Roman" w:hAnsi="Times New Roman"/>
          <w:noProof/>
          <w:sz w:val="28"/>
          <w:szCs w:val="28"/>
          <w:lang w:val="en-US" w:eastAsia="en-US"/>
        </w:rPr>
      </w:pPr>
      <w:r>
        <w:rPr>
          <w:noProof/>
          <w:lang w:val="de-DE" w:eastAsia="de-DE"/>
        </w:rPr>
        <w:lastRenderedPageBreak/>
        <w:drawing>
          <wp:inline distT="0" distB="0" distL="0" distR="0">
            <wp:extent cx="5969895" cy="38195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973750" cy="3821991"/>
                    </a:xfrm>
                    <a:prstGeom prst="rect">
                      <a:avLst/>
                    </a:prstGeom>
                  </pic:spPr>
                </pic:pic>
              </a:graphicData>
            </a:graphic>
          </wp:inline>
        </w:drawing>
      </w:r>
    </w:p>
    <w:p w:rsidR="00D26A00" w:rsidRDefault="00D26A00" w:rsidP="00984FC3">
      <w:pPr>
        <w:shd w:val="clear" w:color="auto" w:fill="FFFFFF"/>
        <w:jc w:val="center"/>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F</w:t>
      </w:r>
      <w:r w:rsidRPr="00E9164D">
        <w:rPr>
          <w:rFonts w:ascii="Times New Roman" w:eastAsia="Times New Roman" w:hAnsi="Times New Roman"/>
          <w:noProof/>
          <w:sz w:val="28"/>
          <w:szCs w:val="28"/>
          <w:lang w:val="en-US" w:eastAsia="en-US"/>
        </w:rPr>
        <w:t>igura 2.</w:t>
      </w:r>
      <w:r>
        <w:rPr>
          <w:rFonts w:ascii="Times New Roman" w:eastAsia="Times New Roman" w:hAnsi="Times New Roman"/>
          <w:noProof/>
          <w:sz w:val="28"/>
          <w:szCs w:val="28"/>
          <w:lang w:val="en-US" w:eastAsia="en-US"/>
        </w:rPr>
        <w:t>2 – Diagrama de context IDEF0 prin decompoziție la nodul A0</w:t>
      </w:r>
    </w:p>
    <w:p w:rsidR="00CB5666" w:rsidRDefault="00CB5666" w:rsidP="00984FC3">
      <w:pPr>
        <w:shd w:val="clear" w:color="auto" w:fill="FFFFFF"/>
        <w:jc w:val="center"/>
        <w:rPr>
          <w:rFonts w:ascii="Times New Roman" w:eastAsia="Times New Roman" w:hAnsi="Times New Roman"/>
          <w:noProof/>
          <w:sz w:val="28"/>
          <w:szCs w:val="28"/>
          <w:lang w:val="en-US" w:eastAsia="en-US"/>
        </w:rPr>
      </w:pPr>
    </w:p>
    <w:p w:rsidR="00CB5666" w:rsidRDefault="00CB5666" w:rsidP="00984FC3">
      <w:pPr>
        <w:shd w:val="clear" w:color="auto" w:fill="FFFFFF"/>
        <w:jc w:val="center"/>
        <w:rPr>
          <w:rFonts w:ascii="Times New Roman" w:eastAsia="Times New Roman" w:hAnsi="Times New Roman"/>
          <w:noProof/>
          <w:sz w:val="28"/>
          <w:szCs w:val="28"/>
          <w:lang w:val="en-US" w:eastAsia="en-US"/>
        </w:rPr>
      </w:pP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determinarea  obiectelor pentru care va fi utilizat</w:t>
      </w:r>
      <w:r w:rsidR="001D263D">
        <w:rPr>
          <w:rFonts w:ascii="Times New Roman" w:eastAsia="Times New Roman" w:hAnsi="Times New Roman"/>
          <w:i/>
          <w:color w:val="000000"/>
          <w:sz w:val="28"/>
          <w:szCs w:val="28"/>
          <w:lang w:val="ro-RO"/>
        </w:rPr>
        <w:t xml:space="preserve"> sistemul (limitele sistemului):</w:t>
      </w:r>
    </w:p>
    <w:p w:rsidR="00003B06" w:rsidRDefault="000B65B1" w:rsidP="00D57E25">
      <w:pPr>
        <w:shd w:val="clear" w:color="auto" w:fill="FFFFFF"/>
        <w:ind w:firstLine="708"/>
        <w:jc w:val="both"/>
        <w:rPr>
          <w:rFonts w:ascii="Times New Roman" w:eastAsia="Times New Roman" w:hAnsi="Times New Roman"/>
          <w:noProof/>
          <w:sz w:val="28"/>
          <w:szCs w:val="28"/>
          <w:lang w:val="en-US" w:eastAsia="en-US"/>
        </w:rPr>
      </w:pPr>
      <w:r w:rsidRPr="000B65B1">
        <w:rPr>
          <w:rFonts w:ascii="Times New Roman" w:eastAsia="Times New Roman" w:hAnsi="Times New Roman"/>
          <w:noProof/>
          <w:sz w:val="28"/>
          <w:szCs w:val="28"/>
          <w:lang w:val="en-US" w:eastAsia="en-US"/>
        </w:rPr>
        <w:t>Fiin</w:t>
      </w:r>
      <w:r>
        <w:rPr>
          <w:rFonts w:ascii="Times New Roman" w:eastAsia="Times New Roman" w:hAnsi="Times New Roman"/>
          <w:noProof/>
          <w:sz w:val="28"/>
          <w:szCs w:val="28"/>
          <w:lang w:val="en-US" w:eastAsia="en-US"/>
        </w:rPr>
        <w:t>d un sistem la etapa beta</w:t>
      </w:r>
      <w:r w:rsidR="006F4628">
        <w:rPr>
          <w:rFonts w:ascii="Times New Roman" w:eastAsia="Times New Roman" w:hAnsi="Times New Roman"/>
          <w:noProof/>
          <w:sz w:val="28"/>
          <w:szCs w:val="28"/>
          <w:lang w:val="en-US" w:eastAsia="en-US"/>
        </w:rPr>
        <w:t>,</w:t>
      </w:r>
      <w:r>
        <w:rPr>
          <w:rFonts w:ascii="Times New Roman" w:eastAsia="Times New Roman" w:hAnsi="Times New Roman"/>
          <w:noProof/>
          <w:sz w:val="28"/>
          <w:szCs w:val="28"/>
          <w:lang w:val="en-US" w:eastAsia="en-US"/>
        </w:rPr>
        <w:t xml:space="preserve"> bineînțeles că acesta va avea o serie de limite și anume</w:t>
      </w:r>
      <w:r w:rsidR="00003B06">
        <w:rPr>
          <w:rFonts w:ascii="Times New Roman" w:eastAsia="Times New Roman" w:hAnsi="Times New Roman"/>
          <w:noProof/>
          <w:sz w:val="28"/>
          <w:szCs w:val="28"/>
          <w:lang w:val="en-US" w:eastAsia="en-US"/>
        </w:rPr>
        <w:t>:</w:t>
      </w:r>
    </w:p>
    <w:p w:rsidR="00003B06" w:rsidRPr="00003B06" w:rsidRDefault="000B65B1" w:rsidP="00003B06">
      <w:pPr>
        <w:pStyle w:val="ListParagraph"/>
        <w:numPr>
          <w:ilvl w:val="0"/>
          <w:numId w:val="28"/>
        </w:numPr>
        <w:shd w:val="clear" w:color="auto" w:fill="FFFFFF"/>
        <w:rPr>
          <w:noProof/>
          <w:sz w:val="28"/>
          <w:szCs w:val="28"/>
          <w:lang w:val="en-US" w:eastAsia="en-US"/>
        </w:rPr>
      </w:pPr>
      <w:r w:rsidRPr="00003B06">
        <w:rPr>
          <w:noProof/>
          <w:sz w:val="28"/>
          <w:szCs w:val="28"/>
          <w:lang w:val="en-US" w:eastAsia="en-US"/>
        </w:rPr>
        <w:t>nu va cuprinde absolut toate centrele de excelență și de cercetare, funcționalitățile noi care vor aparea</w:t>
      </w:r>
      <w:r w:rsidR="00003B06" w:rsidRPr="00003B06">
        <w:rPr>
          <w:noProof/>
          <w:sz w:val="28"/>
          <w:szCs w:val="28"/>
          <w:lang w:val="en-US" w:eastAsia="en-US"/>
        </w:rPr>
        <w:t>,</w:t>
      </w:r>
      <w:r w:rsidRPr="00003B06">
        <w:rPr>
          <w:noProof/>
          <w:sz w:val="28"/>
          <w:szCs w:val="28"/>
          <w:lang w:val="en-US" w:eastAsia="en-US"/>
        </w:rPr>
        <w:t xml:space="preserve"> va fi necesar ca mai întîi să fie analizate și apoi implementate</w:t>
      </w:r>
      <w:r w:rsidR="00003B06" w:rsidRPr="00003B06">
        <w:rPr>
          <w:noProof/>
          <w:sz w:val="28"/>
          <w:szCs w:val="28"/>
          <w:lang w:val="en-US" w:eastAsia="en-US"/>
        </w:rPr>
        <w:t>, dacă</w:t>
      </w:r>
      <w:r w:rsidRPr="00003B06">
        <w:rPr>
          <w:noProof/>
          <w:sz w:val="28"/>
          <w:szCs w:val="28"/>
          <w:lang w:val="en-US" w:eastAsia="en-US"/>
        </w:rPr>
        <w:t xml:space="preserve"> vor fi potrivite pentru a dezvolta și îmbunătăți sistemul.</w:t>
      </w:r>
      <w:r w:rsidR="009E1F94" w:rsidRPr="00003B06">
        <w:rPr>
          <w:noProof/>
          <w:sz w:val="28"/>
          <w:szCs w:val="28"/>
          <w:lang w:val="en-US" w:eastAsia="en-US"/>
        </w:rPr>
        <w:t xml:space="preserve"> </w:t>
      </w:r>
    </w:p>
    <w:p w:rsidR="000B65B1" w:rsidRPr="00D1465B" w:rsidRDefault="00003B06" w:rsidP="00003B06">
      <w:pPr>
        <w:pStyle w:val="ListParagraph"/>
        <w:numPr>
          <w:ilvl w:val="0"/>
          <w:numId w:val="28"/>
        </w:numPr>
        <w:shd w:val="clear" w:color="auto" w:fill="FFFFFF"/>
        <w:rPr>
          <w:color w:val="333333"/>
          <w:sz w:val="28"/>
          <w:szCs w:val="28"/>
        </w:rPr>
      </w:pPr>
      <w:r w:rsidRPr="00003B06">
        <w:rPr>
          <w:noProof/>
          <w:sz w:val="28"/>
          <w:szCs w:val="28"/>
          <w:lang w:val="en-US" w:eastAsia="en-US"/>
        </w:rPr>
        <w:t>n</w:t>
      </w:r>
      <w:r w:rsidR="009E1F94" w:rsidRPr="00003B06">
        <w:rPr>
          <w:noProof/>
          <w:sz w:val="28"/>
          <w:szCs w:val="28"/>
          <w:lang w:val="en-US" w:eastAsia="en-US"/>
        </w:rPr>
        <w:t xml:space="preserve">u va cuprinde </w:t>
      </w:r>
      <w:r>
        <w:rPr>
          <w:noProof/>
          <w:sz w:val="28"/>
          <w:szCs w:val="28"/>
          <w:lang w:val="en-US" w:eastAsia="en-US"/>
        </w:rPr>
        <w:t xml:space="preserve">formatarea paginilor pentru </w:t>
      </w:r>
      <w:r w:rsidR="009E1F94" w:rsidRPr="00003B06">
        <w:rPr>
          <w:noProof/>
          <w:sz w:val="28"/>
          <w:szCs w:val="28"/>
          <w:lang w:val="en-US" w:eastAsia="en-US"/>
        </w:rPr>
        <w:t xml:space="preserve">toate tipurile </w:t>
      </w:r>
      <w:r>
        <w:rPr>
          <w:noProof/>
          <w:sz w:val="28"/>
          <w:szCs w:val="28"/>
          <w:lang w:val="en-US" w:eastAsia="en-US"/>
        </w:rPr>
        <w:t>versiunilor</w:t>
      </w:r>
      <w:r w:rsidR="009E1F94" w:rsidRPr="00003B06">
        <w:rPr>
          <w:noProof/>
          <w:sz w:val="28"/>
          <w:szCs w:val="28"/>
          <w:lang w:val="en-US" w:eastAsia="en-US"/>
        </w:rPr>
        <w:t xml:space="preserve"> de platforme </w:t>
      </w:r>
      <w:r>
        <w:rPr>
          <w:noProof/>
          <w:sz w:val="28"/>
          <w:szCs w:val="28"/>
          <w:lang w:val="en-US" w:eastAsia="en-US"/>
        </w:rPr>
        <w:t>mobile</w:t>
      </w:r>
      <w:r w:rsidR="009E1F94" w:rsidRPr="00003B06">
        <w:rPr>
          <w:noProof/>
          <w:sz w:val="28"/>
          <w:szCs w:val="28"/>
          <w:lang w:val="en-US" w:eastAsia="en-US"/>
        </w:rPr>
        <w:t xml:space="preserve"> ci fiind o aplicație web care va putea fi accesată prin browser.</w:t>
      </w:r>
    </w:p>
    <w:p w:rsidR="00D1465B" w:rsidRPr="00003B06" w:rsidRDefault="00D1465B" w:rsidP="00003B06">
      <w:pPr>
        <w:pStyle w:val="ListParagraph"/>
        <w:numPr>
          <w:ilvl w:val="0"/>
          <w:numId w:val="28"/>
        </w:numPr>
        <w:shd w:val="clear" w:color="auto" w:fill="FFFFFF"/>
        <w:rPr>
          <w:color w:val="333333"/>
          <w:sz w:val="28"/>
          <w:szCs w:val="28"/>
        </w:rPr>
      </w:pPr>
      <w:r>
        <w:rPr>
          <w:noProof/>
          <w:sz w:val="28"/>
          <w:szCs w:val="28"/>
          <w:lang w:val="en-US" w:eastAsia="en-US"/>
        </w:rPr>
        <w:t>nu va interacționa cu alte sisteme similare externe de nivel European sau Mondial</w:t>
      </w:r>
      <w:r w:rsidR="00640333">
        <w:rPr>
          <w:noProof/>
          <w:sz w:val="28"/>
          <w:szCs w:val="28"/>
          <w:lang w:val="en-US" w:eastAsia="en-US"/>
        </w:rPr>
        <w:t>.</w:t>
      </w:r>
      <w:ins w:id="13" w:author="Anisoara Rusu" w:date="2018-02-06T01:24:00Z">
        <w:r w:rsidR="005368FA">
          <w:rPr>
            <w:noProof/>
            <w:sz w:val="28"/>
            <w:szCs w:val="28"/>
            <w:lang w:val="en-US" w:eastAsia="en-US"/>
          </w:rPr>
          <w:t xml:space="preserve"> (de ce nu). POate asta e ceea ce doreste utilizatorul final in primul rand. </w:t>
        </w:r>
      </w:ins>
    </w:p>
    <w:p w:rsidR="000B65B1" w:rsidRPr="000B65B1" w:rsidRDefault="000B65B1" w:rsidP="000B65B1">
      <w:pPr>
        <w:shd w:val="clear" w:color="auto" w:fill="FFFFFF"/>
        <w:rPr>
          <w:rFonts w:ascii="Times New Roman" w:eastAsia="Times New Roman" w:hAnsi="Times New Roman"/>
          <w:color w:val="333333"/>
          <w:sz w:val="28"/>
          <w:szCs w:val="28"/>
          <w:lang w:val="ro-RO"/>
        </w:rPr>
      </w:pPr>
    </w:p>
    <w:p w:rsidR="005401E0" w:rsidRDefault="005401E0" w:rsidP="00931E7C">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informații despre condițiile de exploatar</w:t>
      </w:r>
      <w:r w:rsidR="001D263D">
        <w:rPr>
          <w:rFonts w:ascii="Times New Roman" w:eastAsia="Times New Roman" w:hAnsi="Times New Roman"/>
          <w:i/>
          <w:color w:val="000000"/>
          <w:sz w:val="28"/>
          <w:szCs w:val="28"/>
          <w:lang w:val="ro-RO"/>
        </w:rPr>
        <w:t>e și caracteristicile sitemului:</w:t>
      </w:r>
    </w:p>
    <w:p w:rsidR="00931E7C" w:rsidRPr="00931E7C" w:rsidRDefault="00931E7C" w:rsidP="00931E7C">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Sistemul poate fi vizitat</w:t>
      </w:r>
      <w:r w:rsidR="00062CC5">
        <w:rPr>
          <w:rFonts w:ascii="Times New Roman" w:eastAsia="Times New Roman" w:hAnsi="Times New Roman"/>
          <w:noProof/>
          <w:sz w:val="28"/>
          <w:szCs w:val="28"/>
          <w:lang w:val="en-US" w:eastAsia="en-US"/>
        </w:rPr>
        <w:t>, analizat ș</w:t>
      </w:r>
      <w:r>
        <w:rPr>
          <w:rFonts w:ascii="Times New Roman" w:eastAsia="Times New Roman" w:hAnsi="Times New Roman"/>
          <w:noProof/>
          <w:sz w:val="28"/>
          <w:szCs w:val="28"/>
          <w:lang w:val="en-US" w:eastAsia="en-US"/>
        </w:rPr>
        <w:t xml:space="preserve">i utilizat pentru a </w:t>
      </w:r>
      <w:r w:rsidR="00014C04">
        <w:rPr>
          <w:rFonts w:ascii="Times New Roman" w:eastAsia="Times New Roman" w:hAnsi="Times New Roman"/>
          <w:noProof/>
          <w:sz w:val="28"/>
          <w:szCs w:val="28"/>
          <w:lang w:val="en-US" w:eastAsia="en-US"/>
        </w:rPr>
        <w:t xml:space="preserve">determina </w:t>
      </w:r>
      <w:r>
        <w:rPr>
          <w:rFonts w:ascii="Times New Roman" w:eastAsia="Times New Roman" w:hAnsi="Times New Roman"/>
          <w:noProof/>
          <w:sz w:val="28"/>
          <w:szCs w:val="28"/>
          <w:lang w:val="en-US" w:eastAsia="en-US"/>
        </w:rPr>
        <w:t>cele mai reușite infrastructuri de cercetare din cadrul</w:t>
      </w:r>
      <w:r w:rsidR="00495C35">
        <w:rPr>
          <w:rFonts w:ascii="Times New Roman" w:eastAsia="Times New Roman" w:hAnsi="Times New Roman"/>
          <w:noProof/>
          <w:sz w:val="28"/>
          <w:szCs w:val="28"/>
          <w:lang w:val="en-US" w:eastAsia="en-US"/>
        </w:rPr>
        <w:t xml:space="preserve"> unui singur stat</w:t>
      </w:r>
      <w:ins w:id="14" w:author="Anisoara Rusu" w:date="2018-02-06T01:25:00Z">
        <w:r w:rsidR="00F143E6">
          <w:rPr>
            <w:rFonts w:ascii="Times New Roman" w:eastAsia="Times New Roman" w:hAnsi="Times New Roman"/>
            <w:noProof/>
            <w:sz w:val="28"/>
            <w:szCs w:val="28"/>
            <w:lang w:val="en-US" w:eastAsia="en-US"/>
          </w:rPr>
          <w:t xml:space="preserve"> (care stat)</w:t>
        </w:r>
      </w:ins>
      <w:r w:rsidR="00747138">
        <w:rPr>
          <w:rFonts w:ascii="Times New Roman" w:eastAsia="Times New Roman" w:hAnsi="Times New Roman"/>
          <w:noProof/>
          <w:sz w:val="28"/>
          <w:szCs w:val="28"/>
          <w:lang w:val="en-US" w:eastAsia="en-US"/>
        </w:rPr>
        <w:t>.</w:t>
      </w:r>
      <w:r w:rsidR="00495C35">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Pentru a</w:t>
      </w:r>
      <w:r>
        <w:rPr>
          <w:rFonts w:ascii="Times New Roman" w:eastAsia="Times New Roman" w:hAnsi="Times New Roman"/>
          <w:noProof/>
          <w:sz w:val="28"/>
          <w:szCs w:val="28"/>
          <w:lang w:val="en-US" w:eastAsia="en-US"/>
        </w:rPr>
        <w:t xml:space="preserve">dăugarea noilor infrastructuri de cercetare </w:t>
      </w:r>
      <w:r w:rsidR="00747138">
        <w:rPr>
          <w:rFonts w:ascii="Times New Roman" w:eastAsia="Times New Roman" w:hAnsi="Times New Roman"/>
          <w:noProof/>
          <w:sz w:val="28"/>
          <w:szCs w:val="28"/>
          <w:lang w:val="en-US" w:eastAsia="en-US"/>
        </w:rPr>
        <w:t>trebuie ca</w:t>
      </w:r>
      <w:r>
        <w:rPr>
          <w:rFonts w:ascii="Times New Roman" w:eastAsia="Times New Roman" w:hAnsi="Times New Roman"/>
          <w:noProof/>
          <w:sz w:val="28"/>
          <w:szCs w:val="28"/>
          <w:lang w:val="en-US" w:eastAsia="en-US"/>
        </w:rPr>
        <w:t xml:space="preserve"> utilizatorii </w:t>
      </w:r>
      <w:r w:rsidR="00747138">
        <w:rPr>
          <w:rFonts w:ascii="Times New Roman" w:eastAsia="Times New Roman" w:hAnsi="Times New Roman"/>
          <w:noProof/>
          <w:sz w:val="28"/>
          <w:szCs w:val="28"/>
          <w:lang w:val="en-US" w:eastAsia="en-US"/>
        </w:rPr>
        <w:t xml:space="preserve">să fie </w:t>
      </w:r>
      <w:r>
        <w:rPr>
          <w:rFonts w:ascii="Times New Roman" w:eastAsia="Times New Roman" w:hAnsi="Times New Roman"/>
          <w:noProof/>
          <w:sz w:val="28"/>
          <w:szCs w:val="28"/>
          <w:lang w:val="en-US" w:eastAsia="en-US"/>
        </w:rPr>
        <w:t>înregistrați</w:t>
      </w:r>
      <w:r w:rsidR="00747138">
        <w:rPr>
          <w:rFonts w:ascii="Times New Roman" w:eastAsia="Times New Roman" w:hAnsi="Times New Roman"/>
          <w:noProof/>
          <w:sz w:val="28"/>
          <w:szCs w:val="28"/>
          <w:lang w:val="en-US" w:eastAsia="en-US"/>
        </w:rPr>
        <w:t xml:space="preserve"> și mai apoi</w:t>
      </w:r>
      <w:r>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după</w:t>
      </w:r>
      <w:r>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 xml:space="preserve">ce a fost </w:t>
      </w:r>
      <w:r w:rsidR="00747138">
        <w:rPr>
          <w:rFonts w:ascii="Times New Roman" w:eastAsia="Times New Roman" w:hAnsi="Times New Roman"/>
          <w:noProof/>
          <w:sz w:val="28"/>
          <w:szCs w:val="28"/>
          <w:lang w:val="en-US" w:eastAsia="en-US"/>
        </w:rPr>
        <w:lastRenderedPageBreak/>
        <w:t>adaugată noua infrastructura de cercetare,</w:t>
      </w:r>
      <w:r>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va</w:t>
      </w:r>
      <w:r>
        <w:rPr>
          <w:rFonts w:ascii="Times New Roman" w:eastAsia="Times New Roman" w:hAnsi="Times New Roman"/>
          <w:noProof/>
          <w:sz w:val="28"/>
          <w:szCs w:val="28"/>
          <w:lang w:val="en-US" w:eastAsia="en-US"/>
        </w:rPr>
        <w:t xml:space="preserve"> </w:t>
      </w:r>
      <w:r w:rsidR="00747138">
        <w:rPr>
          <w:rFonts w:ascii="Times New Roman" w:eastAsia="Times New Roman" w:hAnsi="Times New Roman"/>
          <w:noProof/>
          <w:sz w:val="28"/>
          <w:szCs w:val="28"/>
          <w:lang w:val="en-US" w:eastAsia="en-US"/>
        </w:rPr>
        <w:t>urma</w:t>
      </w:r>
      <w:r>
        <w:rPr>
          <w:rFonts w:ascii="Times New Roman" w:eastAsia="Times New Roman" w:hAnsi="Times New Roman"/>
          <w:noProof/>
          <w:sz w:val="28"/>
          <w:szCs w:val="28"/>
          <w:lang w:val="en-US" w:eastAsia="en-US"/>
        </w:rPr>
        <w:t xml:space="preserve"> o verificare din partea administratorului sistemului</w:t>
      </w:r>
      <w:r w:rsidR="000A3984">
        <w:rPr>
          <w:rFonts w:ascii="Times New Roman" w:eastAsia="Times New Roman" w:hAnsi="Times New Roman"/>
          <w:noProof/>
          <w:sz w:val="28"/>
          <w:szCs w:val="28"/>
          <w:lang w:val="en-US" w:eastAsia="en-US"/>
        </w:rPr>
        <w:t xml:space="preserve">, pînă </w:t>
      </w:r>
      <w:r>
        <w:rPr>
          <w:rFonts w:ascii="Times New Roman" w:eastAsia="Times New Roman" w:hAnsi="Times New Roman"/>
          <w:noProof/>
          <w:sz w:val="28"/>
          <w:szCs w:val="28"/>
          <w:lang w:val="en-US" w:eastAsia="en-US"/>
        </w:rPr>
        <w:t xml:space="preserve">va </w:t>
      </w:r>
      <w:r w:rsidR="000A3984">
        <w:rPr>
          <w:rFonts w:ascii="Times New Roman" w:eastAsia="Times New Roman" w:hAnsi="Times New Roman"/>
          <w:noProof/>
          <w:sz w:val="28"/>
          <w:szCs w:val="28"/>
          <w:lang w:val="en-US" w:eastAsia="en-US"/>
        </w:rPr>
        <w:t>fi</w:t>
      </w:r>
      <w:r>
        <w:rPr>
          <w:rFonts w:ascii="Times New Roman" w:eastAsia="Times New Roman" w:hAnsi="Times New Roman"/>
          <w:noProof/>
          <w:sz w:val="28"/>
          <w:szCs w:val="28"/>
          <w:lang w:val="en-US" w:eastAsia="en-US"/>
        </w:rPr>
        <w:t xml:space="preserve"> public</w:t>
      </w:r>
      <w:r w:rsidR="000A3984">
        <w:rPr>
          <w:rFonts w:ascii="Times New Roman" w:eastAsia="Times New Roman" w:hAnsi="Times New Roman"/>
          <w:noProof/>
          <w:sz w:val="28"/>
          <w:szCs w:val="28"/>
          <w:lang w:val="en-US" w:eastAsia="en-US"/>
        </w:rPr>
        <w:t>ată</w:t>
      </w:r>
      <w:r>
        <w:rPr>
          <w:rFonts w:ascii="Times New Roman" w:eastAsia="Times New Roman" w:hAnsi="Times New Roman"/>
          <w:noProof/>
          <w:sz w:val="28"/>
          <w:szCs w:val="28"/>
          <w:lang w:val="en-US" w:eastAsia="en-US"/>
        </w:rPr>
        <w:t xml:space="preserve">. </w:t>
      </w:r>
      <w:r w:rsidR="000A3984">
        <w:rPr>
          <w:rFonts w:ascii="Times New Roman" w:eastAsia="Times New Roman" w:hAnsi="Times New Roman"/>
          <w:noProof/>
          <w:sz w:val="28"/>
          <w:szCs w:val="28"/>
          <w:lang w:val="en-US" w:eastAsia="en-US"/>
        </w:rPr>
        <w:t>Accesul la managementul infrastructurilor de cercetare va fi oferit în mod ierarhic, în dependență de nivelul și statutul ocupat pentru fiecare utilizator înregistrat.</w:t>
      </w:r>
      <w:r>
        <w:rPr>
          <w:rFonts w:ascii="Times New Roman" w:eastAsia="Times New Roman" w:hAnsi="Times New Roman"/>
          <w:noProof/>
          <w:sz w:val="28"/>
          <w:szCs w:val="28"/>
          <w:lang w:val="en-US" w:eastAsia="en-US"/>
        </w:rPr>
        <w:t xml:space="preserve"> </w:t>
      </w:r>
    </w:p>
    <w:p w:rsidR="004B4FA5" w:rsidRDefault="004B4FA5" w:rsidP="005401E0">
      <w:pPr>
        <w:shd w:val="clear" w:color="auto" w:fill="FFFFFF"/>
        <w:rPr>
          <w:rFonts w:ascii="Times New Roman" w:eastAsia="Times New Roman" w:hAnsi="Times New Roman"/>
          <w:b/>
          <w:bCs/>
          <w:color w:val="000000"/>
          <w:sz w:val="28"/>
          <w:szCs w:val="28"/>
          <w:lang w:val="ro-RO"/>
        </w:rPr>
      </w:pPr>
    </w:p>
    <w:p w:rsidR="0098197F" w:rsidRDefault="0098197F" w:rsidP="005401E0">
      <w:pPr>
        <w:shd w:val="clear" w:color="auto" w:fill="FFFFFF"/>
        <w:rPr>
          <w:rFonts w:ascii="Times New Roman" w:eastAsia="Times New Roman" w:hAnsi="Times New Roman"/>
          <w:b/>
          <w:bCs/>
          <w:color w:val="000000"/>
          <w:sz w:val="28"/>
          <w:szCs w:val="28"/>
          <w:lang w:val="ro-RO"/>
        </w:rPr>
      </w:pPr>
    </w:p>
    <w:p w:rsidR="0098197F" w:rsidRDefault="0098197F" w:rsidP="005401E0">
      <w:pPr>
        <w:shd w:val="clear" w:color="auto" w:fill="FFFFFF"/>
        <w:rPr>
          <w:rFonts w:ascii="Times New Roman" w:eastAsia="Times New Roman" w:hAnsi="Times New Roman"/>
          <w:b/>
          <w:bCs/>
          <w:color w:val="000000"/>
          <w:sz w:val="28"/>
          <w:szCs w:val="28"/>
          <w:lang w:val="ro-RO"/>
        </w:rPr>
      </w:pPr>
    </w:p>
    <w:p w:rsidR="005401E0" w:rsidRPr="00C70279" w:rsidRDefault="005401E0" w:rsidP="005401E0">
      <w:pPr>
        <w:pStyle w:val="ListParagraph"/>
        <w:numPr>
          <w:ilvl w:val="0"/>
          <w:numId w:val="26"/>
        </w:numPr>
        <w:shd w:val="clear" w:color="auto" w:fill="FFFFFF"/>
        <w:rPr>
          <w:b/>
          <w:bCs/>
          <w:sz w:val="28"/>
          <w:szCs w:val="28"/>
        </w:rPr>
      </w:pPr>
      <w:r w:rsidRPr="00C70279">
        <w:rPr>
          <w:b/>
          <w:bCs/>
          <w:sz w:val="28"/>
          <w:szCs w:val="28"/>
        </w:rPr>
        <w:t>Destinația și scopurile creării (modernizării) sistemului:</w:t>
      </w:r>
    </w:p>
    <w:p w:rsidR="005401E0" w:rsidRPr="008B25FC"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categori</w:t>
      </w:r>
      <w:r w:rsidR="001D263D">
        <w:rPr>
          <w:rFonts w:ascii="Times New Roman" w:eastAsia="Times New Roman" w:hAnsi="Times New Roman"/>
          <w:i/>
          <w:color w:val="000000"/>
          <w:sz w:val="28"/>
          <w:szCs w:val="28"/>
          <w:lang w:val="ro-RO"/>
        </w:rPr>
        <w:t>a activităților de automatizare:</w:t>
      </w:r>
    </w:p>
    <w:p w:rsidR="004B4FA5" w:rsidRDefault="0098197F" w:rsidP="00AC2004">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Activitățile de automatizare  fac parte din categoria evidențierii infrastructurilor de cercetare celor mai reușite și de top pentru ca antreprenorii, investitorii să poată fi la curent cu informația cea mai recentă și credibilă</w:t>
      </w:r>
      <w:r w:rsidR="00AC2004">
        <w:rPr>
          <w:rFonts w:ascii="Times New Roman" w:eastAsia="Times New Roman" w:hAnsi="Times New Roman"/>
          <w:noProof/>
          <w:sz w:val="28"/>
          <w:szCs w:val="28"/>
          <w:lang w:val="en-US" w:eastAsia="en-US"/>
        </w:rPr>
        <w:t>.</w:t>
      </w:r>
    </w:p>
    <w:p w:rsidR="0098197F" w:rsidRPr="0098197F" w:rsidRDefault="0098197F" w:rsidP="005401E0">
      <w:pPr>
        <w:shd w:val="clear" w:color="auto" w:fill="FFFFFF"/>
        <w:ind w:left="720" w:hanging="360"/>
        <w:rPr>
          <w:rFonts w:ascii="Times New Roman" w:eastAsia="Times New Roman" w:hAnsi="Times New Roman"/>
          <w:noProof/>
          <w:sz w:val="28"/>
          <w:szCs w:val="28"/>
          <w:lang w:val="en-US" w:eastAsia="en-US"/>
        </w:rPr>
      </w:pPr>
    </w:p>
    <w:p w:rsidR="005401E0" w:rsidRDefault="005401E0" w:rsidP="005401E0">
      <w:pPr>
        <w:shd w:val="clear" w:color="auto" w:fill="FFFFFF"/>
        <w:ind w:left="720" w:hanging="360"/>
        <w:rPr>
          <w:rFonts w:ascii="Times New Roman" w:eastAsia="Times New Roman" w:hAnsi="Times New Roman"/>
          <w:i/>
          <w:color w:val="000000"/>
          <w:sz w:val="28"/>
          <w:szCs w:val="28"/>
          <w:lang w:val="ro-RO"/>
        </w:rPr>
      </w:pPr>
      <w:r w:rsidRPr="008B25FC">
        <w:rPr>
          <w:rFonts w:ascii="Times New Roman" w:eastAsia="Times New Roman" w:hAnsi="Times New Roman"/>
          <w:i/>
          <w:color w:val="000000"/>
          <w:sz w:val="28"/>
          <w:szCs w:val="28"/>
          <w:lang w:val="ro-RO"/>
        </w:rPr>
        <w:t>-         lista obiectelor pent</w:t>
      </w:r>
      <w:r w:rsidR="001D263D">
        <w:rPr>
          <w:rFonts w:ascii="Times New Roman" w:eastAsia="Times New Roman" w:hAnsi="Times New Roman"/>
          <w:i/>
          <w:color w:val="000000"/>
          <w:sz w:val="28"/>
          <w:szCs w:val="28"/>
          <w:lang w:val="ro-RO"/>
        </w:rPr>
        <w:t>ru care va fi utilizat sistemul</w:t>
      </w:r>
      <w:del w:id="15" w:author="Anisoara Rusu" w:date="2018-02-06T01:26:00Z">
        <w:r w:rsidR="001D263D" w:rsidDel="00F143E6">
          <w:rPr>
            <w:rFonts w:ascii="Times New Roman" w:eastAsia="Times New Roman" w:hAnsi="Times New Roman"/>
            <w:i/>
            <w:color w:val="000000"/>
            <w:sz w:val="28"/>
            <w:szCs w:val="28"/>
            <w:lang w:val="ro-RO"/>
          </w:rPr>
          <w:delText>:</w:delText>
        </w:r>
      </w:del>
      <w:ins w:id="16" w:author="Anisoara Rusu" w:date="2018-02-06T01:26:00Z">
        <w:r w:rsidR="00F143E6">
          <w:rPr>
            <w:rFonts w:ascii="Times New Roman" w:eastAsia="Times New Roman" w:hAnsi="Times New Roman"/>
            <w:i/>
            <w:color w:val="000000"/>
            <w:sz w:val="28"/>
            <w:szCs w:val="28"/>
            <w:lang w:val="ro-RO"/>
          </w:rPr>
          <w:t xml:space="preserve"> (sincer, nu am inteles ce se vrea a spune mai jos)</w:t>
        </w:r>
      </w:ins>
    </w:p>
    <w:p w:rsidR="001D263D" w:rsidRDefault="001D263D" w:rsidP="001D263D">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Obiectele pentru care va fi utilizat sistemul cuprind domeniile de aplicare ale acestuia care constau din:</w:t>
      </w:r>
    </w:p>
    <w:p w:rsidR="001D263D" w:rsidRPr="00DF4937" w:rsidRDefault="001D263D" w:rsidP="00DF4937">
      <w:pPr>
        <w:pStyle w:val="ListParagraph"/>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Studiere</w:t>
      </w:r>
    </w:p>
    <w:p w:rsidR="001D263D" w:rsidRPr="00DF4937" w:rsidRDefault="001D263D" w:rsidP="00DF4937">
      <w:pPr>
        <w:pStyle w:val="ListParagraph"/>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Cercetare</w:t>
      </w:r>
    </w:p>
    <w:p w:rsidR="001D263D" w:rsidRPr="00DF4937" w:rsidRDefault="001D263D" w:rsidP="00DF4937">
      <w:pPr>
        <w:pStyle w:val="ListParagraph"/>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Dezvoltare</w:t>
      </w:r>
    </w:p>
    <w:p w:rsidR="001D263D" w:rsidRPr="00DF4937" w:rsidRDefault="001D263D" w:rsidP="00DF4937">
      <w:pPr>
        <w:pStyle w:val="ListParagraph"/>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 xml:space="preserve">Inovare </w:t>
      </w:r>
    </w:p>
    <w:p w:rsidR="001D263D" w:rsidRPr="00DF4937" w:rsidRDefault="001D263D" w:rsidP="00DF4937">
      <w:pPr>
        <w:pStyle w:val="ListParagraph"/>
        <w:numPr>
          <w:ilvl w:val="0"/>
          <w:numId w:val="27"/>
        </w:numPr>
        <w:shd w:val="clear" w:color="auto" w:fill="FFFFFF"/>
        <w:spacing w:line="276" w:lineRule="auto"/>
        <w:rPr>
          <w:noProof/>
          <w:sz w:val="28"/>
          <w:szCs w:val="28"/>
          <w:lang w:val="en-US" w:eastAsia="en-US"/>
        </w:rPr>
      </w:pPr>
      <w:r w:rsidRPr="00DF4937">
        <w:rPr>
          <w:noProof/>
          <w:sz w:val="28"/>
          <w:szCs w:val="28"/>
          <w:lang w:val="en-US" w:eastAsia="en-US"/>
        </w:rPr>
        <w:t>Start-up</w:t>
      </w:r>
    </w:p>
    <w:p w:rsidR="004B4FA5" w:rsidRDefault="00B563EA" w:rsidP="005977B4">
      <w:pPr>
        <w:shd w:val="clear" w:color="auto" w:fill="FFFFFF"/>
        <w:ind w:firstLine="708"/>
        <w:jc w:val="both"/>
        <w:rPr>
          <w:rFonts w:ascii="Times New Roman" w:eastAsia="Times New Roman" w:hAnsi="Times New Roman"/>
          <w:noProof/>
          <w:sz w:val="28"/>
          <w:szCs w:val="28"/>
          <w:lang w:val="en-US" w:eastAsia="en-US"/>
        </w:rPr>
      </w:pPr>
      <w:r w:rsidRPr="005977B4">
        <w:rPr>
          <w:rFonts w:ascii="Times New Roman" w:eastAsia="Times New Roman" w:hAnsi="Times New Roman"/>
          <w:noProof/>
          <w:sz w:val="28"/>
          <w:szCs w:val="28"/>
          <w:lang w:val="en-US" w:eastAsia="en-US"/>
        </w:rPr>
        <w:t>Acestea fiind cele</w:t>
      </w:r>
      <w:r w:rsidR="004630BD">
        <w:rPr>
          <w:rFonts w:ascii="Times New Roman" w:eastAsia="Times New Roman" w:hAnsi="Times New Roman"/>
          <w:noProof/>
          <w:sz w:val="28"/>
          <w:szCs w:val="28"/>
          <w:lang w:val="en-US" w:eastAsia="en-US"/>
        </w:rPr>
        <w:t xml:space="preserve"> </w:t>
      </w:r>
      <w:r w:rsidRPr="005977B4">
        <w:rPr>
          <w:rFonts w:ascii="Times New Roman" w:eastAsia="Times New Roman" w:hAnsi="Times New Roman"/>
          <w:noProof/>
          <w:sz w:val="28"/>
          <w:szCs w:val="28"/>
          <w:lang w:val="en-US" w:eastAsia="en-US"/>
        </w:rPr>
        <w:t>mai de baz</w:t>
      </w:r>
      <w:r w:rsidR="004630BD">
        <w:rPr>
          <w:rFonts w:ascii="Times New Roman" w:eastAsia="Times New Roman" w:hAnsi="Times New Roman"/>
          <w:noProof/>
          <w:sz w:val="28"/>
          <w:szCs w:val="28"/>
          <w:lang w:val="en-US" w:eastAsia="en-US"/>
        </w:rPr>
        <w:t>ă,</w:t>
      </w:r>
      <w:r w:rsidRPr="005977B4">
        <w:rPr>
          <w:rFonts w:ascii="Times New Roman" w:eastAsia="Times New Roman" w:hAnsi="Times New Roman"/>
          <w:noProof/>
          <w:sz w:val="28"/>
          <w:szCs w:val="28"/>
          <w:lang w:val="en-US" w:eastAsia="en-US"/>
        </w:rPr>
        <w:t xml:space="preserve"> </w:t>
      </w:r>
      <w:r w:rsidR="004630BD">
        <w:rPr>
          <w:rFonts w:ascii="Times New Roman" w:eastAsia="Times New Roman" w:hAnsi="Times New Roman"/>
          <w:noProof/>
          <w:sz w:val="28"/>
          <w:szCs w:val="28"/>
          <w:lang w:val="en-US" w:eastAsia="en-US"/>
        </w:rPr>
        <w:t>dar</w:t>
      </w:r>
      <w:del w:id="17" w:author="Anisoara Rusu" w:date="2018-02-06T01:27:00Z">
        <w:r w:rsidR="00A843E7" w:rsidDel="00F143E6">
          <w:rPr>
            <w:rFonts w:ascii="Times New Roman" w:eastAsia="Times New Roman" w:hAnsi="Times New Roman"/>
            <w:noProof/>
            <w:sz w:val="28"/>
            <w:szCs w:val="28"/>
            <w:lang w:val="en-US" w:eastAsia="en-US"/>
          </w:rPr>
          <w:tab/>
        </w:r>
      </w:del>
      <w:r w:rsidRPr="005977B4">
        <w:rPr>
          <w:rFonts w:ascii="Times New Roman" w:eastAsia="Times New Roman" w:hAnsi="Times New Roman"/>
          <w:noProof/>
          <w:sz w:val="28"/>
          <w:szCs w:val="28"/>
          <w:lang w:val="en-US" w:eastAsia="en-US"/>
        </w:rPr>
        <w:t xml:space="preserve"> de la acestea se mai desprind un șir mare de elemente care vor prevedea în continuare obiectele pentru care va fi aplicat sistemul</w:t>
      </w:r>
    </w:p>
    <w:p w:rsidR="005401E0" w:rsidRPr="00462B2E" w:rsidRDefault="005401E0" w:rsidP="005401E0">
      <w:pPr>
        <w:shd w:val="clear" w:color="auto" w:fill="FFFFFF"/>
        <w:spacing w:before="12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w:t>
      </w:r>
    </w:p>
    <w:p w:rsidR="005401E0" w:rsidRDefault="005401E0" w:rsidP="005401E0">
      <w:pPr>
        <w:shd w:val="clear" w:color="auto" w:fill="FFFFFF"/>
        <w:rPr>
          <w:rFonts w:ascii="Times New Roman" w:eastAsia="Times New Roman" w:hAnsi="Times New Roman"/>
          <w:b/>
          <w:bCs/>
          <w:color w:val="000000"/>
          <w:sz w:val="28"/>
          <w:szCs w:val="28"/>
          <w:lang w:val="ro-RO"/>
        </w:rPr>
      </w:pPr>
    </w:p>
    <w:p w:rsidR="005401E0" w:rsidRPr="00C70279" w:rsidRDefault="005401E0" w:rsidP="005401E0">
      <w:pPr>
        <w:pStyle w:val="ListParagraph"/>
        <w:numPr>
          <w:ilvl w:val="0"/>
          <w:numId w:val="26"/>
        </w:numPr>
        <w:shd w:val="clear" w:color="auto" w:fill="FFFFFF"/>
        <w:rPr>
          <w:b/>
          <w:bCs/>
          <w:sz w:val="28"/>
          <w:szCs w:val="28"/>
        </w:rPr>
      </w:pPr>
      <w:r w:rsidRPr="00C70279">
        <w:rPr>
          <w:b/>
          <w:bCs/>
          <w:sz w:val="28"/>
          <w:szCs w:val="28"/>
        </w:rPr>
        <w:t>Cerințe referitoare la sistem:</w:t>
      </w:r>
    </w:p>
    <w:p w:rsidR="005401E0" w:rsidRPr="00C70279" w:rsidRDefault="005401E0" w:rsidP="004B4FA5">
      <w:pPr>
        <w:shd w:val="clear" w:color="auto" w:fill="FFFFFF"/>
        <w:spacing w:before="120"/>
        <w:ind w:left="396" w:hanging="270"/>
        <w:jc w:val="both"/>
        <w:rPr>
          <w:rFonts w:ascii="Times New Roman" w:eastAsia="Times New Roman" w:hAnsi="Times New Roman"/>
          <w:i/>
          <w:iCs/>
          <w:color w:val="000000"/>
          <w:sz w:val="28"/>
          <w:szCs w:val="28"/>
          <w:lang w:val="ro-RO"/>
        </w:rPr>
      </w:pPr>
      <w:r w:rsidRPr="00C70279">
        <w:rPr>
          <w:rFonts w:ascii="Times New Roman" w:eastAsia="Times New Roman" w:hAnsi="Times New Roman"/>
          <w:i/>
          <w:iCs/>
          <w:color w:val="000000"/>
          <w:sz w:val="28"/>
          <w:szCs w:val="28"/>
          <w:lang w:val="ro-RO"/>
        </w:rPr>
        <w:t>a)       cerințe privind sistemul în totalitate:</w:t>
      </w:r>
    </w:p>
    <w:p w:rsidR="005401E0" w:rsidRDefault="005401E0" w:rsidP="005401E0">
      <w:pPr>
        <w:shd w:val="clear" w:color="auto" w:fill="FFFFFF"/>
        <w:spacing w:before="120"/>
        <w:ind w:hanging="27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1)    cerințe referitoare la structura și modul de funcționare a sistemului (lista subsistemelor, nivelele ierarhice, gradul de centralizare, modul de schimb informațional, regimurile de funcționare, interacțiunea cu alte sisteme, perspectivele de dezvoltare);</w:t>
      </w:r>
    </w:p>
    <w:p w:rsidR="000E542A" w:rsidRDefault="00284F8B" w:rsidP="00284F8B">
      <w:pPr>
        <w:shd w:val="clear" w:color="auto" w:fill="FFFFFF"/>
        <w:tabs>
          <w:tab w:val="left" w:pos="2610"/>
        </w:tabs>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ab/>
      </w:r>
    </w:p>
    <w:p w:rsidR="000E542A" w:rsidRPr="000A6454" w:rsidRDefault="000E542A" w:rsidP="000E542A">
      <w:pPr>
        <w:shd w:val="clear" w:color="auto" w:fill="FFFFFF"/>
        <w:ind w:firstLine="708"/>
        <w:jc w:val="both"/>
        <w:rPr>
          <w:rFonts w:ascii="Times New Roman" w:eastAsia="Times New Roman" w:hAnsi="Times New Roman"/>
          <w:noProof/>
          <w:sz w:val="28"/>
          <w:szCs w:val="28"/>
          <w:u w:val="single"/>
          <w:lang w:val="en-US" w:eastAsia="en-US"/>
        </w:rPr>
      </w:pPr>
      <w:r w:rsidRPr="000A6454">
        <w:rPr>
          <w:rFonts w:ascii="Times New Roman" w:eastAsia="Times New Roman" w:hAnsi="Times New Roman"/>
          <w:noProof/>
          <w:sz w:val="28"/>
          <w:szCs w:val="28"/>
          <w:u w:val="single"/>
          <w:lang w:val="en-US" w:eastAsia="en-US"/>
        </w:rPr>
        <w:t>Lista subsistemelor cuprinde următoarele:</w:t>
      </w:r>
    </w:p>
    <w:p w:rsidR="000E542A" w:rsidRPr="000E542A" w:rsidRDefault="000E542A" w:rsidP="000E542A">
      <w:pPr>
        <w:pStyle w:val="ListParagraph"/>
        <w:numPr>
          <w:ilvl w:val="0"/>
          <w:numId w:val="25"/>
        </w:numPr>
        <w:shd w:val="clear" w:color="auto" w:fill="FFFFFF"/>
        <w:rPr>
          <w:noProof/>
          <w:sz w:val="28"/>
          <w:szCs w:val="28"/>
          <w:lang w:val="en-US" w:eastAsia="en-US"/>
        </w:rPr>
      </w:pPr>
      <w:r w:rsidRPr="000E542A">
        <w:rPr>
          <w:noProof/>
          <w:sz w:val="28"/>
          <w:szCs w:val="28"/>
          <w:lang w:val="en-US" w:eastAsia="en-US"/>
        </w:rPr>
        <w:t>Registrul Online a infrastructurilor de cercetare</w:t>
      </w:r>
    </w:p>
    <w:p w:rsidR="000E542A" w:rsidRDefault="000E542A" w:rsidP="000E542A">
      <w:pPr>
        <w:pStyle w:val="ListParagraph"/>
        <w:numPr>
          <w:ilvl w:val="0"/>
          <w:numId w:val="25"/>
        </w:numPr>
        <w:shd w:val="clear" w:color="auto" w:fill="FFFFFF"/>
        <w:rPr>
          <w:noProof/>
          <w:sz w:val="28"/>
          <w:szCs w:val="28"/>
          <w:lang w:val="en-US" w:eastAsia="en-US"/>
        </w:rPr>
      </w:pPr>
      <w:r>
        <w:rPr>
          <w:noProof/>
          <w:sz w:val="28"/>
          <w:szCs w:val="28"/>
          <w:lang w:val="en-US" w:eastAsia="en-US"/>
        </w:rPr>
        <w:t>Prezentarea infrastructurilor de cercetare</w:t>
      </w:r>
      <w:r w:rsidR="00A843E7">
        <w:rPr>
          <w:noProof/>
          <w:sz w:val="28"/>
          <w:szCs w:val="28"/>
          <w:lang w:val="en-US" w:eastAsia="en-US"/>
        </w:rPr>
        <w:t xml:space="preserve"> </w:t>
      </w:r>
    </w:p>
    <w:p w:rsidR="000E542A" w:rsidRDefault="000E542A" w:rsidP="000E542A">
      <w:pPr>
        <w:pStyle w:val="ListParagraph"/>
        <w:numPr>
          <w:ilvl w:val="0"/>
          <w:numId w:val="25"/>
        </w:numPr>
        <w:shd w:val="clear" w:color="auto" w:fill="FFFFFF"/>
        <w:rPr>
          <w:noProof/>
          <w:sz w:val="28"/>
          <w:szCs w:val="28"/>
          <w:lang w:val="en-US" w:eastAsia="en-US"/>
        </w:rPr>
      </w:pPr>
      <w:r>
        <w:rPr>
          <w:noProof/>
          <w:sz w:val="28"/>
          <w:szCs w:val="28"/>
          <w:lang w:val="en-US" w:eastAsia="en-US"/>
        </w:rPr>
        <w:t>Brain-map-ul infrastructurilor de cercetare</w:t>
      </w:r>
    </w:p>
    <w:p w:rsidR="000E542A" w:rsidRPr="000E542A" w:rsidRDefault="000E542A" w:rsidP="000E542A">
      <w:pPr>
        <w:pStyle w:val="ListParagraph"/>
        <w:numPr>
          <w:ilvl w:val="0"/>
          <w:numId w:val="25"/>
        </w:numPr>
        <w:shd w:val="clear" w:color="auto" w:fill="FFFFFF"/>
        <w:rPr>
          <w:noProof/>
          <w:sz w:val="28"/>
          <w:szCs w:val="28"/>
          <w:lang w:val="en-US" w:eastAsia="en-US"/>
        </w:rPr>
      </w:pPr>
      <w:r>
        <w:rPr>
          <w:noProof/>
          <w:sz w:val="28"/>
          <w:szCs w:val="28"/>
          <w:lang w:val="en-US" w:eastAsia="en-US"/>
        </w:rPr>
        <w:t>Rating-ul infrastructurilor de cercetare</w:t>
      </w:r>
    </w:p>
    <w:p w:rsidR="00421B93" w:rsidRDefault="00421B93" w:rsidP="000A6454">
      <w:pPr>
        <w:shd w:val="clear" w:color="auto" w:fill="FFFFFF"/>
        <w:ind w:firstLine="708"/>
        <w:jc w:val="both"/>
        <w:rPr>
          <w:rFonts w:ascii="Times New Roman" w:eastAsia="Times New Roman" w:hAnsi="Times New Roman"/>
          <w:noProof/>
          <w:sz w:val="28"/>
          <w:szCs w:val="28"/>
          <w:u w:val="single"/>
          <w:lang w:val="en-US" w:eastAsia="en-US"/>
        </w:rPr>
      </w:pPr>
    </w:p>
    <w:p w:rsidR="004B4FA5" w:rsidRPr="000A6454" w:rsidRDefault="000A6454" w:rsidP="000A6454">
      <w:pPr>
        <w:shd w:val="clear" w:color="auto" w:fill="FFFFFF"/>
        <w:ind w:firstLine="708"/>
        <w:jc w:val="both"/>
        <w:rPr>
          <w:rFonts w:ascii="Times New Roman" w:eastAsia="Times New Roman" w:hAnsi="Times New Roman"/>
          <w:noProof/>
          <w:sz w:val="28"/>
          <w:szCs w:val="28"/>
          <w:u w:val="single"/>
          <w:lang w:val="en-US" w:eastAsia="en-US"/>
        </w:rPr>
      </w:pPr>
      <w:r w:rsidRPr="000A6454">
        <w:rPr>
          <w:rFonts w:ascii="Times New Roman" w:eastAsia="Times New Roman" w:hAnsi="Times New Roman"/>
          <w:noProof/>
          <w:sz w:val="28"/>
          <w:szCs w:val="28"/>
          <w:u w:val="single"/>
          <w:lang w:val="en-US" w:eastAsia="en-US"/>
        </w:rPr>
        <w:t>Nivelele ierarhice cuprind următoarele</w:t>
      </w:r>
      <w:r w:rsidR="00284F8B">
        <w:rPr>
          <w:rFonts w:ascii="Times New Roman" w:eastAsia="Times New Roman" w:hAnsi="Times New Roman"/>
          <w:noProof/>
          <w:sz w:val="28"/>
          <w:szCs w:val="28"/>
          <w:u w:val="single"/>
          <w:lang w:val="en-US" w:eastAsia="en-US"/>
        </w:rPr>
        <w:t>:</w:t>
      </w:r>
    </w:p>
    <w:p w:rsidR="000A6454" w:rsidRPr="000E542A" w:rsidRDefault="000A6454" w:rsidP="000A6454">
      <w:pPr>
        <w:pStyle w:val="ListParagraph"/>
        <w:numPr>
          <w:ilvl w:val="0"/>
          <w:numId w:val="25"/>
        </w:numPr>
        <w:shd w:val="clear" w:color="auto" w:fill="FFFFFF"/>
        <w:rPr>
          <w:noProof/>
          <w:sz w:val="28"/>
          <w:szCs w:val="28"/>
          <w:lang w:val="en-US" w:eastAsia="en-US"/>
        </w:rPr>
      </w:pPr>
      <w:r>
        <w:rPr>
          <w:noProof/>
          <w:sz w:val="28"/>
          <w:szCs w:val="28"/>
          <w:lang w:val="en-US" w:eastAsia="en-US"/>
        </w:rPr>
        <w:t xml:space="preserve">Prezentarea generală a infrastructurilor de cercetare conform subsistemelor </w:t>
      </w:r>
    </w:p>
    <w:p w:rsidR="000A6454" w:rsidRDefault="000A6454" w:rsidP="000A6454">
      <w:pPr>
        <w:pStyle w:val="ListParagraph"/>
        <w:numPr>
          <w:ilvl w:val="0"/>
          <w:numId w:val="25"/>
        </w:numPr>
        <w:shd w:val="clear" w:color="auto" w:fill="FFFFFF"/>
        <w:rPr>
          <w:noProof/>
          <w:sz w:val="28"/>
          <w:szCs w:val="28"/>
          <w:lang w:val="en-US" w:eastAsia="en-US"/>
        </w:rPr>
      </w:pPr>
      <w:r>
        <w:rPr>
          <w:noProof/>
          <w:sz w:val="28"/>
          <w:szCs w:val="28"/>
          <w:lang w:val="en-US" w:eastAsia="en-US"/>
        </w:rPr>
        <w:lastRenderedPageBreak/>
        <w:t>Baza de date cu relațiile corespunzătoare infrastructurilor de cercetare</w:t>
      </w:r>
    </w:p>
    <w:p w:rsidR="000A6454" w:rsidRDefault="000A6454" w:rsidP="000A6454">
      <w:pPr>
        <w:pStyle w:val="ListParagraph"/>
        <w:numPr>
          <w:ilvl w:val="0"/>
          <w:numId w:val="25"/>
        </w:numPr>
        <w:shd w:val="clear" w:color="auto" w:fill="FFFFFF"/>
        <w:rPr>
          <w:noProof/>
          <w:sz w:val="28"/>
          <w:szCs w:val="28"/>
          <w:lang w:val="en-US" w:eastAsia="en-US"/>
        </w:rPr>
      </w:pPr>
      <w:r>
        <w:rPr>
          <w:noProof/>
          <w:sz w:val="28"/>
          <w:szCs w:val="28"/>
          <w:lang w:val="en-US" w:eastAsia="en-US"/>
        </w:rPr>
        <w:t>Serviciile necesare care asugură funcționalitățile de management a infrastructurilor de cercetare</w:t>
      </w:r>
    </w:p>
    <w:p w:rsidR="000A6454" w:rsidRPr="000E542A" w:rsidRDefault="000A6454" w:rsidP="000A6454">
      <w:pPr>
        <w:pStyle w:val="ListParagraph"/>
        <w:numPr>
          <w:ilvl w:val="0"/>
          <w:numId w:val="25"/>
        </w:numPr>
        <w:shd w:val="clear" w:color="auto" w:fill="FFFFFF"/>
        <w:rPr>
          <w:noProof/>
          <w:sz w:val="28"/>
          <w:szCs w:val="28"/>
          <w:lang w:val="en-US" w:eastAsia="en-US"/>
        </w:rPr>
      </w:pPr>
      <w:r>
        <w:rPr>
          <w:noProof/>
          <w:sz w:val="28"/>
          <w:szCs w:val="28"/>
          <w:lang w:val="en-US" w:eastAsia="en-US"/>
        </w:rPr>
        <w:t>Tehnologiile și instrumentele care întrețin sistemul informațional</w:t>
      </w:r>
    </w:p>
    <w:p w:rsidR="000A6454" w:rsidRDefault="00284F8B" w:rsidP="000A6454">
      <w:pPr>
        <w:shd w:val="clear" w:color="auto" w:fill="FFFFFF"/>
        <w:ind w:firstLine="708"/>
        <w:jc w:val="both"/>
        <w:rPr>
          <w:rFonts w:ascii="Times New Roman" w:eastAsia="Times New Roman" w:hAnsi="Times New Roman"/>
          <w:noProof/>
          <w:sz w:val="28"/>
          <w:szCs w:val="28"/>
          <w:u w:val="single"/>
          <w:lang w:val="en-US" w:eastAsia="en-US"/>
        </w:rPr>
      </w:pPr>
      <w:r>
        <w:rPr>
          <w:rFonts w:ascii="Times New Roman" w:eastAsia="Times New Roman" w:hAnsi="Times New Roman"/>
          <w:noProof/>
          <w:sz w:val="28"/>
          <w:szCs w:val="28"/>
          <w:u w:val="single"/>
          <w:lang w:val="en-US" w:eastAsia="en-US"/>
        </w:rPr>
        <w:t>R</w:t>
      </w:r>
      <w:r w:rsidRPr="00284F8B">
        <w:rPr>
          <w:rFonts w:ascii="Times New Roman" w:eastAsia="Times New Roman" w:hAnsi="Times New Roman"/>
          <w:noProof/>
          <w:sz w:val="28"/>
          <w:szCs w:val="28"/>
          <w:u w:val="single"/>
          <w:lang w:val="en-US" w:eastAsia="en-US"/>
        </w:rPr>
        <w:t>egimurile de funcționare</w:t>
      </w:r>
      <w:r>
        <w:rPr>
          <w:rFonts w:ascii="Times New Roman" w:eastAsia="Times New Roman" w:hAnsi="Times New Roman"/>
          <w:noProof/>
          <w:sz w:val="28"/>
          <w:szCs w:val="28"/>
          <w:u w:val="single"/>
          <w:lang w:val="en-US" w:eastAsia="en-US"/>
        </w:rPr>
        <w:t>:</w:t>
      </w:r>
    </w:p>
    <w:p w:rsidR="00284F8B" w:rsidRDefault="00284F8B" w:rsidP="00284F8B">
      <w:pPr>
        <w:pStyle w:val="ListParagraph"/>
        <w:numPr>
          <w:ilvl w:val="0"/>
          <w:numId w:val="25"/>
        </w:numPr>
        <w:shd w:val="clear" w:color="auto" w:fill="FFFFFF"/>
        <w:rPr>
          <w:noProof/>
          <w:sz w:val="28"/>
          <w:szCs w:val="28"/>
          <w:lang w:val="en-US" w:eastAsia="en-US"/>
        </w:rPr>
      </w:pPr>
      <w:r>
        <w:rPr>
          <w:noProof/>
          <w:sz w:val="28"/>
          <w:szCs w:val="28"/>
          <w:lang w:val="en-US" w:eastAsia="en-US"/>
        </w:rPr>
        <w:t>Pentru utilizatori oaspeți (vizualizare generală)</w:t>
      </w:r>
    </w:p>
    <w:p w:rsidR="00284F8B" w:rsidRDefault="00284F8B" w:rsidP="00284F8B">
      <w:pPr>
        <w:pStyle w:val="ListParagraph"/>
        <w:numPr>
          <w:ilvl w:val="0"/>
          <w:numId w:val="25"/>
        </w:numPr>
        <w:shd w:val="clear" w:color="auto" w:fill="FFFFFF"/>
        <w:rPr>
          <w:noProof/>
          <w:sz w:val="28"/>
          <w:szCs w:val="28"/>
          <w:lang w:val="en-US" w:eastAsia="en-US"/>
        </w:rPr>
      </w:pPr>
      <w:r>
        <w:rPr>
          <w:noProof/>
          <w:sz w:val="28"/>
          <w:szCs w:val="28"/>
          <w:lang w:val="en-US" w:eastAsia="en-US"/>
        </w:rPr>
        <w:t>Pentru utilizatori înregistrați/autoidenti</w:t>
      </w:r>
      <w:r w:rsidR="00FD06BB">
        <w:rPr>
          <w:noProof/>
          <w:sz w:val="28"/>
          <w:szCs w:val="28"/>
          <w:lang w:val="en-US" w:eastAsia="en-US"/>
        </w:rPr>
        <w:t>ficați (posibilități de interacț</w:t>
      </w:r>
      <w:r>
        <w:rPr>
          <w:noProof/>
          <w:sz w:val="28"/>
          <w:szCs w:val="28"/>
          <w:lang w:val="en-US" w:eastAsia="en-US"/>
        </w:rPr>
        <w:t>iune cu sistemul)</w:t>
      </w:r>
    </w:p>
    <w:p w:rsidR="00284F8B" w:rsidRDefault="00284F8B" w:rsidP="00284F8B">
      <w:pPr>
        <w:pStyle w:val="ListParagraph"/>
        <w:numPr>
          <w:ilvl w:val="0"/>
          <w:numId w:val="25"/>
        </w:numPr>
        <w:shd w:val="clear" w:color="auto" w:fill="FFFFFF"/>
        <w:rPr>
          <w:noProof/>
          <w:sz w:val="28"/>
          <w:szCs w:val="28"/>
          <w:lang w:val="en-US" w:eastAsia="en-US"/>
        </w:rPr>
      </w:pPr>
      <w:r>
        <w:rPr>
          <w:noProof/>
          <w:sz w:val="28"/>
          <w:szCs w:val="28"/>
          <w:lang w:val="en-US" w:eastAsia="en-US"/>
        </w:rPr>
        <w:t>Pentru utilizatorii de tip administrator (gestionarea deplina a între</w:t>
      </w:r>
      <w:r w:rsidR="00FD06BB">
        <w:rPr>
          <w:noProof/>
          <w:sz w:val="28"/>
          <w:szCs w:val="28"/>
          <w:lang w:val="en-US" w:eastAsia="en-US"/>
        </w:rPr>
        <w:t>g</w:t>
      </w:r>
      <w:r>
        <w:rPr>
          <w:noProof/>
          <w:sz w:val="28"/>
          <w:szCs w:val="28"/>
          <w:lang w:val="en-US" w:eastAsia="en-US"/>
        </w:rPr>
        <w:t>ului sistem informațional)</w:t>
      </w:r>
    </w:p>
    <w:p w:rsidR="007672B3" w:rsidRDefault="00CC533E" w:rsidP="000D0051">
      <w:pPr>
        <w:shd w:val="clear" w:color="auto" w:fill="FFFFFF"/>
        <w:ind w:firstLine="708"/>
        <w:jc w:val="both"/>
        <w:rPr>
          <w:rFonts w:ascii="Times New Roman" w:eastAsia="Times New Roman" w:hAnsi="Times New Roman"/>
          <w:noProof/>
          <w:sz w:val="28"/>
          <w:szCs w:val="28"/>
          <w:lang w:val="en-US" w:eastAsia="en-US"/>
        </w:rPr>
      </w:pPr>
      <w:r w:rsidRPr="000D0051">
        <w:rPr>
          <w:rFonts w:ascii="Times New Roman" w:eastAsia="Times New Roman" w:hAnsi="Times New Roman"/>
          <w:noProof/>
          <w:sz w:val="28"/>
          <w:szCs w:val="28"/>
          <w:lang w:val="en-US" w:eastAsia="en-US"/>
        </w:rPr>
        <w:t>Posibili</w:t>
      </w:r>
      <w:r w:rsidR="00FD06BB">
        <w:rPr>
          <w:rFonts w:ascii="Times New Roman" w:eastAsia="Times New Roman" w:hAnsi="Times New Roman"/>
          <w:noProof/>
          <w:sz w:val="28"/>
          <w:szCs w:val="28"/>
          <w:lang w:val="en-US" w:eastAsia="en-US"/>
        </w:rPr>
        <w:t>tatea</w:t>
      </w:r>
      <w:r w:rsidRPr="000D0051">
        <w:rPr>
          <w:rFonts w:ascii="Times New Roman" w:eastAsia="Times New Roman" w:hAnsi="Times New Roman"/>
          <w:noProof/>
          <w:sz w:val="28"/>
          <w:szCs w:val="28"/>
          <w:lang w:val="en-US" w:eastAsia="en-US"/>
        </w:rPr>
        <w:t xml:space="preserve"> de interacțiune cu alte sisteme </w:t>
      </w:r>
      <w:r w:rsidR="00FD06BB">
        <w:rPr>
          <w:rFonts w:ascii="Times New Roman" w:eastAsia="Times New Roman" w:hAnsi="Times New Roman"/>
          <w:noProof/>
          <w:sz w:val="28"/>
          <w:szCs w:val="28"/>
          <w:lang w:val="en-US" w:eastAsia="en-US"/>
        </w:rPr>
        <w:t>constă din interacțiunea</w:t>
      </w:r>
      <w:r w:rsidRPr="000D0051">
        <w:rPr>
          <w:rFonts w:ascii="Times New Roman" w:eastAsia="Times New Roman" w:hAnsi="Times New Roman"/>
          <w:noProof/>
          <w:sz w:val="28"/>
          <w:szCs w:val="28"/>
          <w:lang w:val="en-US" w:eastAsia="en-US"/>
        </w:rPr>
        <w:t xml:space="preserve"> cu </w:t>
      </w:r>
      <w:r w:rsidR="00FD06BB">
        <w:rPr>
          <w:rFonts w:ascii="Times New Roman" w:eastAsia="Times New Roman" w:hAnsi="Times New Roman"/>
          <w:noProof/>
          <w:sz w:val="28"/>
          <w:szCs w:val="28"/>
          <w:lang w:val="en-US" w:eastAsia="en-US"/>
        </w:rPr>
        <w:t>unele dintre sistemele</w:t>
      </w:r>
      <w:r w:rsidRPr="000D0051">
        <w:rPr>
          <w:rFonts w:ascii="Times New Roman" w:eastAsia="Times New Roman" w:hAnsi="Times New Roman"/>
          <w:noProof/>
          <w:sz w:val="28"/>
          <w:szCs w:val="28"/>
          <w:lang w:val="en-US" w:eastAsia="en-US"/>
        </w:rPr>
        <w:t xml:space="preserve"> web posedate de IDSI și ale</w:t>
      </w:r>
      <w:r w:rsidR="00FD06BB">
        <w:rPr>
          <w:rFonts w:ascii="Times New Roman" w:eastAsia="Times New Roman" w:hAnsi="Times New Roman"/>
          <w:noProof/>
          <w:sz w:val="28"/>
          <w:szCs w:val="28"/>
          <w:lang w:val="en-US" w:eastAsia="en-US"/>
        </w:rPr>
        <w:t xml:space="preserve"> guvernului Republicii Moldova</w:t>
      </w:r>
      <w:r w:rsidRPr="000D0051">
        <w:rPr>
          <w:rFonts w:ascii="Times New Roman" w:eastAsia="Times New Roman" w:hAnsi="Times New Roman"/>
          <w:noProof/>
          <w:sz w:val="28"/>
          <w:szCs w:val="28"/>
          <w:lang w:val="en-US" w:eastAsia="en-US"/>
        </w:rPr>
        <w:t xml:space="preserve"> pentru a asigura proprietatea schimbului de informații</w:t>
      </w:r>
      <w:r w:rsidR="009A45A9">
        <w:rPr>
          <w:rFonts w:ascii="Times New Roman" w:eastAsia="Times New Roman" w:hAnsi="Times New Roman"/>
          <w:noProof/>
          <w:sz w:val="28"/>
          <w:szCs w:val="28"/>
          <w:lang w:val="en-US" w:eastAsia="en-US"/>
        </w:rPr>
        <w:t xml:space="preserve"> prin link-uri dintre compartimentele comune</w:t>
      </w:r>
      <w:ins w:id="18" w:author="Anisoara Rusu" w:date="2018-02-06T01:29:00Z">
        <w:r w:rsidR="00F143E6">
          <w:rPr>
            <w:rFonts w:ascii="Times New Roman" w:eastAsia="Times New Roman" w:hAnsi="Times New Roman"/>
            <w:noProof/>
            <w:sz w:val="28"/>
            <w:szCs w:val="28"/>
            <w:lang w:val="en-US" w:eastAsia="en-US"/>
          </w:rPr>
          <w:t xml:space="preserve"> (mai sus spuneati ca nu urmariti scopul de schimb de date la nivel european, dar daca nu se foloseste standardul european, se va munci de 2 ori)</w:t>
        </w:r>
      </w:ins>
      <w:r w:rsidRPr="000D0051">
        <w:rPr>
          <w:rFonts w:ascii="Times New Roman" w:eastAsia="Times New Roman" w:hAnsi="Times New Roman"/>
          <w:noProof/>
          <w:sz w:val="28"/>
          <w:szCs w:val="28"/>
          <w:lang w:val="en-US" w:eastAsia="en-US"/>
        </w:rPr>
        <w:t>.</w:t>
      </w:r>
      <w:r w:rsidR="000D0051">
        <w:rPr>
          <w:rFonts w:ascii="Times New Roman" w:eastAsia="Times New Roman" w:hAnsi="Times New Roman"/>
          <w:noProof/>
          <w:sz w:val="28"/>
          <w:szCs w:val="28"/>
          <w:lang w:val="en-US" w:eastAsia="en-US"/>
        </w:rPr>
        <w:t xml:space="preserve"> </w:t>
      </w:r>
    </w:p>
    <w:p w:rsidR="00CC533E" w:rsidRPr="000D0051" w:rsidRDefault="000D0051" w:rsidP="000D0051">
      <w:pPr>
        <w:shd w:val="clear" w:color="auto" w:fill="FFFFFF"/>
        <w:ind w:firstLine="708"/>
        <w:jc w:val="both"/>
        <w:rPr>
          <w:rFonts w:ascii="Times New Roman" w:eastAsia="Times New Roman" w:hAnsi="Times New Roman"/>
          <w:noProof/>
          <w:sz w:val="28"/>
          <w:szCs w:val="28"/>
          <w:lang w:val="en-US" w:eastAsia="en-US"/>
        </w:rPr>
      </w:pPr>
      <w:r>
        <w:rPr>
          <w:rFonts w:ascii="Times New Roman" w:eastAsia="Times New Roman" w:hAnsi="Times New Roman"/>
          <w:noProof/>
          <w:sz w:val="28"/>
          <w:szCs w:val="28"/>
          <w:lang w:val="en-US" w:eastAsia="en-US"/>
        </w:rPr>
        <w:t>Asigurarea perspectivelor de dezvoltare în dependență de cerințele care vor</w:t>
      </w:r>
      <w:r w:rsidR="00996CAA">
        <w:rPr>
          <w:rFonts w:ascii="Times New Roman" w:eastAsia="Times New Roman" w:hAnsi="Times New Roman"/>
          <w:noProof/>
          <w:sz w:val="28"/>
          <w:szCs w:val="28"/>
          <w:lang w:val="en-US" w:eastAsia="en-US"/>
        </w:rPr>
        <w:t xml:space="preserve"> fi</w:t>
      </w:r>
      <w:r>
        <w:rPr>
          <w:rFonts w:ascii="Times New Roman" w:eastAsia="Times New Roman" w:hAnsi="Times New Roman"/>
          <w:noProof/>
          <w:sz w:val="28"/>
          <w:szCs w:val="28"/>
          <w:lang w:val="en-US" w:eastAsia="en-US"/>
        </w:rPr>
        <w:t xml:space="preserve"> propuse și necesitățile aparente prin utilizarea tehnologiilor noi de dezvoltare și a metodologiilor </w:t>
      </w:r>
      <w:ins w:id="19" w:author="Anisoara Rusu" w:date="2018-02-06T01:30:00Z">
        <w:r w:rsidR="00F143E6">
          <w:rPr>
            <w:rFonts w:ascii="Times New Roman" w:eastAsia="Times New Roman" w:hAnsi="Times New Roman"/>
            <w:noProof/>
            <w:sz w:val="28"/>
            <w:szCs w:val="28"/>
            <w:lang w:val="en-US" w:eastAsia="en-US"/>
          </w:rPr>
          <w:t xml:space="preserve">(exemple de astfel de metodologii) </w:t>
        </w:r>
      </w:ins>
      <w:r>
        <w:rPr>
          <w:rFonts w:ascii="Times New Roman" w:eastAsia="Times New Roman" w:hAnsi="Times New Roman"/>
          <w:noProof/>
          <w:sz w:val="28"/>
          <w:szCs w:val="28"/>
          <w:lang w:val="en-US" w:eastAsia="en-US"/>
        </w:rPr>
        <w:t>care permit extinderea flexibilă a sistemului informațional</w:t>
      </w:r>
      <w:r w:rsidR="00844CCD">
        <w:rPr>
          <w:rFonts w:ascii="Times New Roman" w:eastAsia="Times New Roman" w:hAnsi="Times New Roman"/>
          <w:noProof/>
          <w:sz w:val="28"/>
          <w:szCs w:val="28"/>
          <w:lang w:val="en-US" w:eastAsia="en-US"/>
        </w:rPr>
        <w:t>.</w:t>
      </w:r>
    </w:p>
    <w:p w:rsidR="000A6454" w:rsidRPr="00462B2E" w:rsidRDefault="000A6454" w:rsidP="005401E0">
      <w:pPr>
        <w:shd w:val="clear" w:color="auto" w:fill="FFFFFF"/>
        <w:spacing w:before="120"/>
        <w:ind w:hanging="270"/>
        <w:jc w:val="both"/>
        <w:rPr>
          <w:rFonts w:ascii="Times New Roman" w:eastAsia="Times New Roman" w:hAnsi="Times New Roman"/>
          <w:color w:val="333333"/>
          <w:sz w:val="28"/>
          <w:szCs w:val="28"/>
          <w:lang w:val="en-US"/>
        </w:rPr>
      </w:pPr>
    </w:p>
    <w:p w:rsidR="005401E0" w:rsidRDefault="005401E0" w:rsidP="00452904">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2)    cerințe privind personalul (roluri, calificarea, regimul de lucru, organizarea instruirii, utilizatorii);</w:t>
      </w:r>
    </w:p>
    <w:p w:rsidR="00452904" w:rsidRPr="00462B2E" w:rsidRDefault="00452904" w:rsidP="00452904">
      <w:pPr>
        <w:shd w:val="clear" w:color="auto" w:fill="FFFFFF"/>
        <w:ind w:firstLine="708"/>
        <w:jc w:val="both"/>
        <w:rPr>
          <w:rFonts w:ascii="Times New Roman" w:eastAsia="Times New Roman" w:hAnsi="Times New Roman"/>
          <w:noProof/>
          <w:sz w:val="28"/>
          <w:szCs w:val="28"/>
          <w:u w:val="single"/>
          <w:lang w:val="ro-RO" w:eastAsia="en-US"/>
        </w:rPr>
      </w:pPr>
      <w:r w:rsidRPr="00462B2E">
        <w:rPr>
          <w:rFonts w:ascii="Times New Roman" w:eastAsia="Times New Roman" w:hAnsi="Times New Roman"/>
          <w:noProof/>
          <w:sz w:val="28"/>
          <w:szCs w:val="28"/>
          <w:u w:val="single"/>
          <w:lang w:val="ro-RO" w:eastAsia="en-US"/>
        </w:rPr>
        <w:t>Utilizatorii sistemului vor fi:</w:t>
      </w:r>
    </w:p>
    <w:p w:rsidR="00452904" w:rsidRPr="00462B2E" w:rsidRDefault="00452904" w:rsidP="00452904">
      <w:pPr>
        <w:shd w:val="clear" w:color="auto" w:fill="FFFFFF"/>
        <w:spacing w:line="360" w:lineRule="auto"/>
        <w:ind w:left="708"/>
        <w:jc w:val="both"/>
        <w:rPr>
          <w:rFonts w:ascii="Times New Roman" w:eastAsia="Times New Roman" w:hAnsi="Times New Roman"/>
          <w:color w:val="000000"/>
          <w:sz w:val="28"/>
          <w:szCs w:val="28"/>
          <w:lang w:val="ro-RO"/>
        </w:rPr>
      </w:pPr>
      <w:r w:rsidRPr="00462B2E">
        <w:rPr>
          <w:rFonts w:ascii="Times New Roman" w:eastAsia="Times New Roman" w:hAnsi="Times New Roman"/>
          <w:color w:val="000000"/>
          <w:sz w:val="28"/>
          <w:szCs w:val="28"/>
          <w:lang w:val="ro-RO"/>
        </w:rPr>
        <w:t xml:space="preserve">-  Antreprenorii și managerii întreprinderilor </w:t>
      </w:r>
    </w:p>
    <w:p w:rsidR="00452904" w:rsidRPr="00462B2E" w:rsidRDefault="00452904" w:rsidP="00452904">
      <w:pPr>
        <w:shd w:val="clear" w:color="auto" w:fill="FFFFFF"/>
        <w:spacing w:line="360" w:lineRule="auto"/>
        <w:ind w:left="708"/>
        <w:jc w:val="both"/>
        <w:rPr>
          <w:rFonts w:ascii="Times New Roman" w:eastAsia="Times New Roman" w:hAnsi="Times New Roman"/>
          <w:color w:val="000000"/>
          <w:sz w:val="28"/>
          <w:szCs w:val="28"/>
          <w:lang w:val="ro-RO"/>
        </w:rPr>
      </w:pPr>
      <w:r w:rsidRPr="00462B2E">
        <w:rPr>
          <w:rFonts w:ascii="Times New Roman" w:eastAsia="Times New Roman" w:hAnsi="Times New Roman"/>
          <w:color w:val="000000"/>
          <w:sz w:val="28"/>
          <w:szCs w:val="28"/>
          <w:lang w:val="ro-RO"/>
        </w:rPr>
        <w:t>-  Instituțiile de cercetare, dezvoltare și inovare</w:t>
      </w:r>
    </w:p>
    <w:p w:rsidR="00452904" w:rsidRPr="00462B2E" w:rsidRDefault="00452904" w:rsidP="00452904">
      <w:pPr>
        <w:shd w:val="clear" w:color="auto" w:fill="FFFFFF"/>
        <w:spacing w:line="360" w:lineRule="auto"/>
        <w:ind w:left="708"/>
        <w:jc w:val="both"/>
        <w:rPr>
          <w:rFonts w:ascii="Times New Roman" w:eastAsia="Times New Roman" w:hAnsi="Times New Roman"/>
          <w:color w:val="000000"/>
          <w:sz w:val="28"/>
          <w:szCs w:val="28"/>
          <w:lang w:val="en-GB"/>
        </w:rPr>
      </w:pPr>
      <w:r w:rsidRPr="00462B2E">
        <w:rPr>
          <w:rFonts w:ascii="Times New Roman" w:eastAsia="Times New Roman" w:hAnsi="Times New Roman"/>
          <w:color w:val="000000"/>
          <w:sz w:val="28"/>
          <w:szCs w:val="28"/>
          <w:lang w:val="en-GB"/>
        </w:rPr>
        <w:t xml:space="preserve">- </w:t>
      </w:r>
      <w:r>
        <w:rPr>
          <w:rFonts w:ascii="Times New Roman" w:eastAsia="Times New Roman" w:hAnsi="Times New Roman"/>
          <w:color w:val="000000"/>
          <w:sz w:val="28"/>
          <w:szCs w:val="28"/>
          <w:lang w:val="en-US"/>
        </w:rPr>
        <w:t xml:space="preserve"> </w:t>
      </w:r>
      <w:proofErr w:type="spellStart"/>
      <w:r w:rsidRPr="00462B2E">
        <w:rPr>
          <w:rFonts w:ascii="Times New Roman" w:eastAsia="Times New Roman" w:hAnsi="Times New Roman"/>
          <w:color w:val="000000"/>
          <w:sz w:val="28"/>
          <w:szCs w:val="28"/>
          <w:lang w:val="en-GB"/>
        </w:rPr>
        <w:t>Centrele</w:t>
      </w:r>
      <w:proofErr w:type="spellEnd"/>
      <w:r w:rsidRPr="00462B2E">
        <w:rPr>
          <w:rFonts w:ascii="Times New Roman" w:eastAsia="Times New Roman" w:hAnsi="Times New Roman"/>
          <w:color w:val="000000"/>
          <w:sz w:val="28"/>
          <w:szCs w:val="28"/>
          <w:lang w:val="en-GB"/>
        </w:rPr>
        <w:t xml:space="preserve"> de </w:t>
      </w:r>
      <w:proofErr w:type="spellStart"/>
      <w:r w:rsidRPr="00462B2E">
        <w:rPr>
          <w:rFonts w:ascii="Times New Roman" w:eastAsia="Times New Roman" w:hAnsi="Times New Roman"/>
          <w:color w:val="000000"/>
          <w:sz w:val="28"/>
          <w:szCs w:val="28"/>
          <w:lang w:val="en-GB"/>
        </w:rPr>
        <w:t>excelență</w:t>
      </w:r>
      <w:proofErr w:type="spellEnd"/>
      <w:r w:rsidRPr="00462B2E">
        <w:rPr>
          <w:rFonts w:ascii="Times New Roman" w:eastAsia="Times New Roman" w:hAnsi="Times New Roman"/>
          <w:color w:val="000000"/>
          <w:sz w:val="28"/>
          <w:szCs w:val="28"/>
          <w:lang w:val="en-GB"/>
        </w:rPr>
        <w:t xml:space="preserve"> </w:t>
      </w:r>
    </w:p>
    <w:p w:rsidR="00452904" w:rsidRPr="00462B2E" w:rsidRDefault="00452904" w:rsidP="00452904">
      <w:pPr>
        <w:shd w:val="clear" w:color="auto" w:fill="FFFFFF"/>
        <w:spacing w:line="360" w:lineRule="auto"/>
        <w:ind w:left="708"/>
        <w:jc w:val="both"/>
        <w:rPr>
          <w:rFonts w:ascii="Times New Roman" w:eastAsia="Times New Roman" w:hAnsi="Times New Roman"/>
          <w:color w:val="000000"/>
          <w:sz w:val="28"/>
          <w:szCs w:val="28"/>
          <w:lang w:val="en-GB"/>
        </w:rPr>
      </w:pPr>
      <w:r w:rsidRPr="00462B2E">
        <w:rPr>
          <w:rFonts w:ascii="Times New Roman" w:eastAsia="Times New Roman" w:hAnsi="Times New Roman"/>
          <w:color w:val="000000"/>
          <w:sz w:val="28"/>
          <w:szCs w:val="28"/>
          <w:lang w:val="en-GB"/>
        </w:rPr>
        <w:t xml:space="preserve">- </w:t>
      </w:r>
      <w:r>
        <w:rPr>
          <w:rFonts w:ascii="Times New Roman" w:eastAsia="Times New Roman" w:hAnsi="Times New Roman"/>
          <w:color w:val="000000"/>
          <w:sz w:val="28"/>
          <w:szCs w:val="28"/>
          <w:lang w:val="en-US"/>
        </w:rPr>
        <w:t xml:space="preserve"> </w:t>
      </w:r>
      <w:proofErr w:type="spellStart"/>
      <w:r w:rsidRPr="00462B2E">
        <w:rPr>
          <w:rFonts w:ascii="Times New Roman" w:eastAsia="Times New Roman" w:hAnsi="Times New Roman"/>
          <w:color w:val="000000"/>
          <w:sz w:val="28"/>
          <w:szCs w:val="28"/>
          <w:lang w:val="en-GB"/>
        </w:rPr>
        <w:t>Cercetătorii</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științifici</w:t>
      </w:r>
      <w:proofErr w:type="spellEnd"/>
    </w:p>
    <w:p w:rsidR="00452904" w:rsidRPr="00462B2E" w:rsidRDefault="00452904" w:rsidP="00452904">
      <w:pPr>
        <w:shd w:val="clear" w:color="auto" w:fill="FFFFFF"/>
        <w:spacing w:line="360" w:lineRule="auto"/>
        <w:ind w:left="708"/>
        <w:jc w:val="both"/>
        <w:rPr>
          <w:rFonts w:ascii="Times New Roman" w:eastAsia="Times New Roman" w:hAnsi="Times New Roman"/>
          <w:color w:val="000000"/>
          <w:sz w:val="28"/>
          <w:szCs w:val="28"/>
          <w:lang w:val="en-GB"/>
        </w:rPr>
      </w:pPr>
      <w:r w:rsidRPr="00462B2E">
        <w:rPr>
          <w:rFonts w:ascii="Times New Roman" w:eastAsia="Times New Roman" w:hAnsi="Times New Roman"/>
          <w:color w:val="000000"/>
          <w:sz w:val="28"/>
          <w:szCs w:val="28"/>
          <w:lang w:val="en-GB"/>
        </w:rPr>
        <w:t xml:space="preserve">- </w:t>
      </w:r>
      <w:r>
        <w:rPr>
          <w:rFonts w:ascii="Times New Roman" w:eastAsia="Times New Roman" w:hAnsi="Times New Roman"/>
          <w:color w:val="000000"/>
          <w:sz w:val="28"/>
          <w:szCs w:val="28"/>
          <w:lang w:val="en-US"/>
        </w:rPr>
        <w:t xml:space="preserve"> </w:t>
      </w:r>
      <w:proofErr w:type="spellStart"/>
      <w:r w:rsidRPr="00462B2E">
        <w:rPr>
          <w:rFonts w:ascii="Times New Roman" w:eastAsia="Times New Roman" w:hAnsi="Times New Roman"/>
          <w:color w:val="000000"/>
          <w:sz w:val="28"/>
          <w:szCs w:val="28"/>
          <w:lang w:val="en-GB"/>
        </w:rPr>
        <w:t>Centrele</w:t>
      </w:r>
      <w:proofErr w:type="spellEnd"/>
      <w:r w:rsidRPr="00462B2E">
        <w:rPr>
          <w:rFonts w:ascii="Times New Roman" w:eastAsia="Times New Roman" w:hAnsi="Times New Roman"/>
          <w:color w:val="000000"/>
          <w:sz w:val="28"/>
          <w:szCs w:val="28"/>
          <w:lang w:val="en-GB"/>
        </w:rPr>
        <w:t xml:space="preserve"> de </w:t>
      </w:r>
      <w:proofErr w:type="spellStart"/>
      <w:r w:rsidRPr="00462B2E">
        <w:rPr>
          <w:rFonts w:ascii="Times New Roman" w:eastAsia="Times New Roman" w:hAnsi="Times New Roman"/>
          <w:color w:val="000000"/>
          <w:sz w:val="28"/>
          <w:szCs w:val="28"/>
          <w:lang w:val="en-GB"/>
        </w:rPr>
        <w:t>calcul</w:t>
      </w:r>
      <w:proofErr w:type="spellEnd"/>
    </w:p>
    <w:p w:rsidR="00452904" w:rsidRPr="00462B2E" w:rsidRDefault="00452904" w:rsidP="00452904">
      <w:pPr>
        <w:shd w:val="clear" w:color="auto" w:fill="FFFFFF"/>
        <w:spacing w:line="360" w:lineRule="auto"/>
        <w:ind w:left="708"/>
        <w:jc w:val="both"/>
        <w:rPr>
          <w:rFonts w:ascii="Times New Roman" w:eastAsia="Times New Roman" w:hAnsi="Times New Roman"/>
          <w:color w:val="000000"/>
          <w:sz w:val="28"/>
          <w:szCs w:val="28"/>
          <w:lang w:val="en-GB"/>
        </w:rPr>
      </w:pPr>
      <w:r w:rsidRPr="00462B2E">
        <w:rPr>
          <w:rFonts w:ascii="Times New Roman" w:eastAsia="Times New Roman" w:hAnsi="Times New Roman"/>
          <w:color w:val="000000"/>
          <w:sz w:val="28"/>
          <w:szCs w:val="28"/>
          <w:lang w:val="en-GB"/>
        </w:rPr>
        <w:t>-</w:t>
      </w:r>
      <w:r>
        <w:rPr>
          <w:rFonts w:ascii="Times New Roman" w:eastAsia="Times New Roman" w:hAnsi="Times New Roman"/>
          <w:color w:val="000000"/>
          <w:sz w:val="28"/>
          <w:szCs w:val="28"/>
          <w:lang w:val="en-US"/>
        </w:rPr>
        <w:t xml:space="preserve"> </w:t>
      </w:r>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Laboratoarele</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științifice</w:t>
      </w:r>
      <w:proofErr w:type="spellEnd"/>
    </w:p>
    <w:p w:rsidR="00452904" w:rsidRPr="00462B2E" w:rsidRDefault="00452904" w:rsidP="00452904">
      <w:pPr>
        <w:shd w:val="clear" w:color="auto" w:fill="FFFFFF"/>
        <w:ind w:firstLine="708"/>
        <w:jc w:val="both"/>
        <w:rPr>
          <w:rFonts w:ascii="Times New Roman" w:eastAsia="Times New Roman" w:hAnsi="Times New Roman"/>
          <w:color w:val="000000"/>
          <w:sz w:val="28"/>
          <w:szCs w:val="28"/>
          <w:lang w:val="en-GB"/>
        </w:rPr>
      </w:pPr>
      <w:r w:rsidRPr="00462B2E">
        <w:rPr>
          <w:rFonts w:ascii="Times New Roman" w:eastAsia="Times New Roman" w:hAnsi="Times New Roman"/>
          <w:color w:val="000000"/>
          <w:sz w:val="28"/>
          <w:szCs w:val="28"/>
          <w:lang w:val="en-GB"/>
        </w:rPr>
        <w:tab/>
      </w:r>
    </w:p>
    <w:p w:rsidR="00452904" w:rsidRPr="00C30576" w:rsidRDefault="00452904" w:rsidP="00C30576">
      <w:pPr>
        <w:shd w:val="clear" w:color="auto" w:fill="FFFFFF"/>
        <w:ind w:firstLine="708"/>
        <w:jc w:val="both"/>
        <w:rPr>
          <w:rFonts w:ascii="Times New Roman" w:eastAsia="Times New Roman" w:hAnsi="Times New Roman"/>
          <w:noProof/>
          <w:sz w:val="28"/>
          <w:szCs w:val="28"/>
          <w:u w:val="single"/>
          <w:lang w:val="en-US" w:eastAsia="en-US"/>
        </w:rPr>
      </w:pPr>
      <w:r w:rsidRPr="00C30576">
        <w:rPr>
          <w:rFonts w:ascii="Times New Roman" w:eastAsia="Times New Roman" w:hAnsi="Times New Roman"/>
          <w:noProof/>
          <w:sz w:val="28"/>
          <w:szCs w:val="28"/>
          <w:u w:val="single"/>
          <w:lang w:val="en-US" w:eastAsia="en-US"/>
        </w:rPr>
        <w:t>Regimul de lucru va fi:</w:t>
      </w:r>
    </w:p>
    <w:p w:rsidR="00452904" w:rsidRPr="00462B2E" w:rsidRDefault="00452904" w:rsidP="004C0583">
      <w:pPr>
        <w:jc w:val="both"/>
        <w:rPr>
          <w:rFonts w:ascii="Times New Roman" w:eastAsia="Times New Roman" w:hAnsi="Times New Roman"/>
          <w:color w:val="000000"/>
          <w:sz w:val="28"/>
          <w:szCs w:val="28"/>
          <w:lang w:val="en-GB"/>
        </w:rPr>
      </w:pPr>
      <w:proofErr w:type="spellStart"/>
      <w:r w:rsidRPr="00462B2E">
        <w:rPr>
          <w:rFonts w:ascii="Times New Roman" w:eastAsia="Times New Roman" w:hAnsi="Times New Roman"/>
          <w:color w:val="000000"/>
          <w:sz w:val="28"/>
          <w:szCs w:val="28"/>
          <w:lang w:val="en-GB"/>
        </w:rPr>
        <w:t>Acest</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sistem</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informațional</w:t>
      </w:r>
      <w:proofErr w:type="spellEnd"/>
      <w:r w:rsidRPr="00462B2E">
        <w:rPr>
          <w:rFonts w:ascii="Times New Roman" w:eastAsia="Times New Roman" w:hAnsi="Times New Roman"/>
          <w:color w:val="000000"/>
          <w:sz w:val="28"/>
          <w:szCs w:val="28"/>
          <w:lang w:val="en-GB"/>
        </w:rPr>
        <w:t xml:space="preserve"> </w:t>
      </w:r>
      <w:proofErr w:type="spellStart"/>
      <w:proofErr w:type="gramStart"/>
      <w:r w:rsidRPr="00462B2E">
        <w:rPr>
          <w:rFonts w:ascii="Times New Roman" w:eastAsia="Times New Roman" w:hAnsi="Times New Roman"/>
          <w:color w:val="000000"/>
          <w:sz w:val="28"/>
          <w:szCs w:val="28"/>
          <w:lang w:val="en-GB"/>
        </w:rPr>
        <w:t>este</w:t>
      </w:r>
      <w:proofErr w:type="spellEnd"/>
      <w:proofErr w:type="gramEnd"/>
      <w:r w:rsidRPr="00462B2E">
        <w:rPr>
          <w:rFonts w:ascii="Times New Roman" w:eastAsia="Times New Roman" w:hAnsi="Times New Roman"/>
          <w:color w:val="000000"/>
          <w:sz w:val="28"/>
          <w:szCs w:val="28"/>
          <w:lang w:val="en-GB"/>
        </w:rPr>
        <w:t xml:space="preserve"> </w:t>
      </w:r>
      <w:del w:id="20" w:author="Anisoara Rusu" w:date="2018-02-06T01:31:00Z">
        <w:r w:rsidRPr="00462B2E" w:rsidDel="00F143E6">
          <w:rPr>
            <w:rFonts w:ascii="Times New Roman" w:eastAsia="Times New Roman" w:hAnsi="Times New Roman"/>
            <w:color w:val="000000"/>
            <w:sz w:val="28"/>
            <w:szCs w:val="28"/>
            <w:lang w:val="en-GB"/>
          </w:rPr>
          <w:delText xml:space="preserve">este </w:delText>
        </w:r>
      </w:del>
      <w:proofErr w:type="spellStart"/>
      <w:r w:rsidRPr="00462B2E">
        <w:rPr>
          <w:rFonts w:ascii="Times New Roman" w:eastAsia="Times New Roman" w:hAnsi="Times New Roman"/>
          <w:color w:val="000000"/>
          <w:sz w:val="28"/>
          <w:szCs w:val="28"/>
          <w:lang w:val="en-GB"/>
        </w:rPr>
        <w:t>orientat</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și</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realizat</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în</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domeniul</w:t>
      </w:r>
      <w:proofErr w:type="spellEnd"/>
      <w:r w:rsidRPr="00462B2E">
        <w:rPr>
          <w:rFonts w:ascii="Times New Roman" w:eastAsia="Times New Roman" w:hAnsi="Times New Roman"/>
          <w:color w:val="000000"/>
          <w:sz w:val="28"/>
          <w:szCs w:val="28"/>
          <w:lang w:val="en-GB"/>
        </w:rPr>
        <w:t xml:space="preserve"> web</w:t>
      </w:r>
      <w:ins w:id="21" w:author="Anisoara Rusu" w:date="2018-02-06T01:31:00Z">
        <w:r w:rsidR="00F143E6">
          <w:rPr>
            <w:rFonts w:ascii="Times New Roman" w:eastAsia="Times New Roman" w:hAnsi="Times New Roman"/>
            <w:color w:val="000000"/>
            <w:sz w:val="28"/>
            <w:szCs w:val="28"/>
            <w:lang w:val="en-GB"/>
          </w:rPr>
          <w:t xml:space="preserve"> (e o </w:t>
        </w:r>
        <w:proofErr w:type="spellStart"/>
        <w:r w:rsidR="00F143E6">
          <w:rPr>
            <w:rFonts w:ascii="Times New Roman" w:eastAsia="Times New Roman" w:hAnsi="Times New Roman"/>
            <w:color w:val="000000"/>
            <w:sz w:val="28"/>
            <w:szCs w:val="28"/>
            <w:lang w:val="en-GB"/>
          </w:rPr>
          <w:t>exprimare</w:t>
        </w:r>
        <w:proofErr w:type="spellEnd"/>
        <w:r w:rsidR="00F143E6">
          <w:rPr>
            <w:rFonts w:ascii="Times New Roman" w:eastAsia="Times New Roman" w:hAnsi="Times New Roman"/>
            <w:color w:val="000000"/>
            <w:sz w:val="28"/>
            <w:szCs w:val="28"/>
            <w:lang w:val="en-GB"/>
          </w:rPr>
          <w:t xml:space="preserve"> </w:t>
        </w:r>
        <w:proofErr w:type="spellStart"/>
        <w:r w:rsidR="00F143E6">
          <w:rPr>
            <w:rFonts w:ascii="Times New Roman" w:eastAsia="Times New Roman" w:hAnsi="Times New Roman"/>
            <w:color w:val="000000"/>
            <w:sz w:val="28"/>
            <w:szCs w:val="28"/>
            <w:lang w:val="en-GB"/>
          </w:rPr>
          <w:t>aiurita</w:t>
        </w:r>
        <w:proofErr w:type="spellEnd"/>
        <w:r w:rsidR="00F143E6">
          <w:rPr>
            <w:rFonts w:ascii="Times New Roman" w:eastAsia="Times New Roman" w:hAnsi="Times New Roman"/>
            <w:color w:val="000000"/>
            <w:sz w:val="28"/>
            <w:szCs w:val="28"/>
            <w:lang w:val="en-GB"/>
          </w:rPr>
          <w:t xml:space="preserve"> </w:t>
        </w:r>
        <w:proofErr w:type="spellStart"/>
        <w:r w:rsidR="00F143E6">
          <w:rPr>
            <w:rFonts w:ascii="Times New Roman" w:eastAsia="Times New Roman" w:hAnsi="Times New Roman"/>
            <w:color w:val="000000"/>
            <w:sz w:val="28"/>
            <w:szCs w:val="28"/>
            <w:lang w:val="en-GB"/>
          </w:rPr>
          <w:t>aici</w:t>
        </w:r>
        <w:proofErr w:type="spellEnd"/>
        <w:r w:rsidR="00F143E6">
          <w:rPr>
            <w:rFonts w:ascii="Times New Roman" w:eastAsia="Times New Roman" w:hAnsi="Times New Roman"/>
            <w:color w:val="000000"/>
            <w:sz w:val="28"/>
            <w:szCs w:val="28"/>
            <w:lang w:val="en-GB"/>
          </w:rPr>
          <w:t>)</w:t>
        </w:r>
      </w:ins>
      <w:r w:rsidR="0096271F">
        <w:rPr>
          <w:rFonts w:ascii="Times New Roman" w:eastAsia="Times New Roman" w:hAnsi="Times New Roman"/>
          <w:color w:val="000000"/>
          <w:sz w:val="28"/>
          <w:szCs w:val="28"/>
          <w:lang w:val="ro-RO"/>
        </w:rPr>
        <w:t>.</w:t>
      </w:r>
      <w:r w:rsidR="0096271F" w:rsidRPr="00462B2E">
        <w:rPr>
          <w:rFonts w:ascii="Times New Roman" w:eastAsia="Times New Roman" w:hAnsi="Times New Roman"/>
          <w:color w:val="000000"/>
          <w:sz w:val="28"/>
          <w:szCs w:val="28"/>
          <w:lang w:val="en-GB"/>
        </w:rPr>
        <w:t xml:space="preserve"> </w:t>
      </w:r>
      <w:r w:rsidR="0096271F">
        <w:rPr>
          <w:rFonts w:ascii="Times New Roman" w:eastAsia="Times New Roman" w:hAnsi="Times New Roman"/>
          <w:color w:val="000000"/>
          <w:sz w:val="28"/>
          <w:szCs w:val="28"/>
          <w:lang w:val="ro-RO"/>
        </w:rPr>
        <w:t>R</w:t>
      </w:r>
      <w:proofErr w:type="spellStart"/>
      <w:r w:rsidRPr="00462B2E">
        <w:rPr>
          <w:rFonts w:ascii="Times New Roman" w:eastAsia="Times New Roman" w:hAnsi="Times New Roman"/>
          <w:color w:val="000000"/>
          <w:sz w:val="28"/>
          <w:szCs w:val="28"/>
          <w:lang w:val="en-GB"/>
        </w:rPr>
        <w:t>egimul</w:t>
      </w:r>
      <w:proofErr w:type="spellEnd"/>
      <w:r w:rsidRPr="00462B2E">
        <w:rPr>
          <w:rFonts w:ascii="Times New Roman" w:eastAsia="Times New Roman" w:hAnsi="Times New Roman"/>
          <w:color w:val="000000"/>
          <w:sz w:val="28"/>
          <w:szCs w:val="28"/>
          <w:lang w:val="en-GB"/>
        </w:rPr>
        <w:t xml:space="preserve"> de </w:t>
      </w:r>
      <w:proofErr w:type="spellStart"/>
      <w:r w:rsidRPr="00462B2E">
        <w:rPr>
          <w:rFonts w:ascii="Times New Roman" w:eastAsia="Times New Roman" w:hAnsi="Times New Roman"/>
          <w:color w:val="000000"/>
          <w:sz w:val="28"/>
          <w:szCs w:val="28"/>
          <w:lang w:val="en-GB"/>
        </w:rPr>
        <w:t>funcționare</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va</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fi</w:t>
      </w:r>
      <w:proofErr w:type="spellEnd"/>
      <w:r w:rsidRPr="00462B2E">
        <w:rPr>
          <w:rFonts w:ascii="Times New Roman" w:eastAsia="Times New Roman" w:hAnsi="Times New Roman"/>
          <w:color w:val="000000"/>
          <w:sz w:val="28"/>
          <w:szCs w:val="28"/>
          <w:lang w:val="en-GB"/>
        </w:rPr>
        <w:t xml:space="preserve"> online</w:t>
      </w:r>
      <w:r w:rsidR="0096271F">
        <w:rPr>
          <w:rFonts w:ascii="Times New Roman" w:eastAsia="Times New Roman" w:hAnsi="Times New Roman"/>
          <w:color w:val="000000"/>
          <w:sz w:val="28"/>
          <w:szCs w:val="28"/>
          <w:lang w:val="ro-RO"/>
        </w:rPr>
        <w:t xml:space="preserve"> (24/24)</w:t>
      </w:r>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adică</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va</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putea</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fi</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accesat</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oricînd</w:t>
      </w:r>
      <w:proofErr w:type="spellEnd"/>
      <w:r w:rsidRPr="00462B2E">
        <w:rPr>
          <w:rFonts w:ascii="Times New Roman" w:eastAsia="Times New Roman" w:hAnsi="Times New Roman"/>
          <w:color w:val="000000"/>
          <w:sz w:val="28"/>
          <w:szCs w:val="28"/>
          <w:lang w:val="en-GB"/>
        </w:rPr>
        <w:t xml:space="preserve"> </w:t>
      </w:r>
      <w:proofErr w:type="spellStart"/>
      <w:r w:rsidRPr="00462B2E">
        <w:rPr>
          <w:rFonts w:ascii="Times New Roman" w:eastAsia="Times New Roman" w:hAnsi="Times New Roman"/>
          <w:color w:val="000000"/>
          <w:sz w:val="28"/>
          <w:szCs w:val="28"/>
          <w:lang w:val="en-GB"/>
        </w:rPr>
        <w:t>și</w:t>
      </w:r>
      <w:proofErr w:type="spellEnd"/>
      <w:r w:rsidRPr="00462B2E">
        <w:rPr>
          <w:rFonts w:ascii="Times New Roman" w:eastAsia="Times New Roman" w:hAnsi="Times New Roman"/>
          <w:color w:val="000000"/>
          <w:sz w:val="28"/>
          <w:szCs w:val="28"/>
          <w:lang w:val="en-GB"/>
        </w:rPr>
        <w:t xml:space="preserve"> de </w:t>
      </w:r>
      <w:proofErr w:type="spellStart"/>
      <w:r w:rsidRPr="00462B2E">
        <w:rPr>
          <w:rFonts w:ascii="Times New Roman" w:eastAsia="Times New Roman" w:hAnsi="Times New Roman"/>
          <w:color w:val="000000"/>
          <w:sz w:val="28"/>
          <w:szCs w:val="28"/>
          <w:lang w:val="en-GB"/>
        </w:rPr>
        <w:t>oriunde</w:t>
      </w:r>
      <w:proofErr w:type="spellEnd"/>
      <w:r w:rsidRPr="00462B2E">
        <w:rPr>
          <w:rFonts w:ascii="Times New Roman" w:eastAsia="Times New Roman" w:hAnsi="Times New Roman"/>
          <w:color w:val="000000"/>
          <w:sz w:val="28"/>
          <w:szCs w:val="28"/>
          <w:lang w:val="en-GB"/>
        </w:rPr>
        <w:t xml:space="preserve"> </w:t>
      </w:r>
      <w:proofErr w:type="spellStart"/>
      <w:r w:rsidR="0096271F" w:rsidRPr="00462B2E">
        <w:rPr>
          <w:rFonts w:ascii="Times New Roman" w:eastAsia="Times New Roman" w:hAnsi="Times New Roman"/>
          <w:color w:val="000000"/>
          <w:sz w:val="28"/>
          <w:szCs w:val="28"/>
          <w:lang w:val="en-GB"/>
        </w:rPr>
        <w:t>există</w:t>
      </w:r>
      <w:proofErr w:type="spellEnd"/>
      <w:r w:rsidR="0096271F" w:rsidRPr="00462B2E">
        <w:rPr>
          <w:rFonts w:ascii="Times New Roman" w:eastAsia="Times New Roman" w:hAnsi="Times New Roman"/>
          <w:color w:val="000000"/>
          <w:sz w:val="28"/>
          <w:szCs w:val="28"/>
          <w:lang w:val="en-GB"/>
        </w:rPr>
        <w:t xml:space="preserve"> </w:t>
      </w:r>
      <w:proofErr w:type="spellStart"/>
      <w:r w:rsidR="0096271F" w:rsidRPr="00462B2E">
        <w:rPr>
          <w:rFonts w:ascii="Times New Roman" w:eastAsia="Times New Roman" w:hAnsi="Times New Roman"/>
          <w:color w:val="000000"/>
          <w:sz w:val="28"/>
          <w:szCs w:val="28"/>
          <w:lang w:val="en-GB"/>
        </w:rPr>
        <w:t>acces</w:t>
      </w:r>
      <w:proofErr w:type="spellEnd"/>
      <w:r w:rsidR="0096271F" w:rsidRPr="00462B2E">
        <w:rPr>
          <w:rFonts w:ascii="Times New Roman" w:eastAsia="Times New Roman" w:hAnsi="Times New Roman"/>
          <w:color w:val="000000"/>
          <w:sz w:val="28"/>
          <w:szCs w:val="28"/>
          <w:lang w:val="en-GB"/>
        </w:rPr>
        <w:t xml:space="preserve"> la internet.</w:t>
      </w:r>
      <w:r w:rsidRPr="00462B2E">
        <w:rPr>
          <w:rFonts w:ascii="Times New Roman" w:eastAsia="Times New Roman" w:hAnsi="Times New Roman"/>
          <w:color w:val="000000"/>
          <w:sz w:val="28"/>
          <w:szCs w:val="28"/>
          <w:lang w:val="en-GB"/>
        </w:rPr>
        <w:t xml:space="preserve"> </w:t>
      </w:r>
      <w:proofErr w:type="spellStart"/>
      <w:r w:rsidR="0096271F" w:rsidRPr="00462B2E">
        <w:rPr>
          <w:rFonts w:ascii="Times New Roman" w:eastAsia="Times New Roman" w:hAnsi="Times New Roman"/>
          <w:color w:val="000000"/>
          <w:sz w:val="28"/>
          <w:szCs w:val="28"/>
          <w:lang w:val="en-GB"/>
        </w:rPr>
        <w:t>Prin</w:t>
      </w:r>
      <w:proofErr w:type="spellEnd"/>
      <w:r w:rsidR="0096271F" w:rsidRPr="00462B2E">
        <w:rPr>
          <w:rFonts w:ascii="Times New Roman" w:eastAsia="Times New Roman" w:hAnsi="Times New Roman"/>
          <w:color w:val="000000"/>
          <w:sz w:val="28"/>
          <w:szCs w:val="28"/>
          <w:lang w:val="en-GB"/>
        </w:rPr>
        <w:t xml:space="preserve"> </w:t>
      </w:r>
      <w:proofErr w:type="spellStart"/>
      <w:r w:rsidR="0096271F" w:rsidRPr="00462B2E">
        <w:rPr>
          <w:rFonts w:ascii="Times New Roman" w:eastAsia="Times New Roman" w:hAnsi="Times New Roman"/>
          <w:color w:val="000000"/>
          <w:sz w:val="28"/>
          <w:szCs w:val="28"/>
          <w:lang w:val="en-GB"/>
        </w:rPr>
        <w:t>intermediul</w:t>
      </w:r>
      <w:proofErr w:type="spellEnd"/>
      <w:r w:rsidR="0096271F" w:rsidRPr="00462B2E">
        <w:rPr>
          <w:rFonts w:ascii="Times New Roman" w:eastAsia="Times New Roman" w:hAnsi="Times New Roman"/>
          <w:color w:val="000000"/>
          <w:sz w:val="28"/>
          <w:szCs w:val="28"/>
          <w:lang w:val="en-GB"/>
        </w:rPr>
        <w:t xml:space="preserve"> </w:t>
      </w:r>
      <w:proofErr w:type="spellStart"/>
      <w:r w:rsidR="0096271F" w:rsidRPr="00462B2E">
        <w:rPr>
          <w:rFonts w:ascii="Times New Roman" w:eastAsia="Times New Roman" w:hAnsi="Times New Roman"/>
          <w:color w:val="000000"/>
          <w:sz w:val="28"/>
          <w:szCs w:val="28"/>
          <w:lang w:val="en-GB"/>
        </w:rPr>
        <w:t>unui</w:t>
      </w:r>
      <w:proofErr w:type="spellEnd"/>
      <w:r w:rsidRPr="00462B2E">
        <w:rPr>
          <w:rFonts w:ascii="Times New Roman" w:eastAsia="Times New Roman" w:hAnsi="Times New Roman"/>
          <w:color w:val="000000"/>
          <w:sz w:val="28"/>
          <w:szCs w:val="28"/>
          <w:lang w:val="en-GB"/>
        </w:rPr>
        <w:t xml:space="preserve"> browser</w:t>
      </w:r>
      <w:r w:rsidR="0096271F" w:rsidRPr="00462B2E">
        <w:rPr>
          <w:rFonts w:ascii="Times New Roman" w:eastAsia="Times New Roman" w:hAnsi="Times New Roman"/>
          <w:color w:val="000000"/>
          <w:sz w:val="28"/>
          <w:szCs w:val="28"/>
          <w:lang w:val="en-GB"/>
        </w:rPr>
        <w:t xml:space="preserve"> (</w:t>
      </w:r>
      <w:hyperlink r:id="rId11" w:tooltip="Microsoft" w:history="1">
        <w:r w:rsidR="0096271F" w:rsidRPr="00462B2E">
          <w:rPr>
            <w:rFonts w:ascii="Times New Roman" w:eastAsia="Times New Roman" w:hAnsi="Times New Roman"/>
            <w:color w:val="000000"/>
            <w:sz w:val="28"/>
            <w:szCs w:val="28"/>
            <w:lang w:val="en-GB"/>
          </w:rPr>
          <w:t>Microsoft</w:t>
        </w:r>
      </w:hyperlink>
      <w:r w:rsidR="0096271F" w:rsidRPr="00462B2E">
        <w:rPr>
          <w:rFonts w:ascii="Times New Roman" w:eastAsia="Times New Roman" w:hAnsi="Times New Roman"/>
          <w:color w:val="000000"/>
          <w:sz w:val="28"/>
          <w:szCs w:val="28"/>
          <w:lang w:val="en-GB"/>
        </w:rPr>
        <w:t xml:space="preserve"> </w:t>
      </w:r>
      <w:hyperlink r:id="rId12" w:tooltip="Internet Explorer" w:history="1">
        <w:r w:rsidR="0096271F" w:rsidRPr="00462B2E">
          <w:rPr>
            <w:rFonts w:ascii="Times New Roman" w:eastAsia="Times New Roman" w:hAnsi="Times New Roman"/>
            <w:color w:val="000000"/>
            <w:sz w:val="28"/>
            <w:szCs w:val="28"/>
            <w:lang w:val="en-GB"/>
          </w:rPr>
          <w:t>Internet Explorer</w:t>
        </w:r>
      </w:hyperlink>
      <w:r w:rsidR="0096271F">
        <w:rPr>
          <w:rFonts w:ascii="Times New Roman" w:eastAsia="Times New Roman" w:hAnsi="Times New Roman"/>
          <w:color w:val="000000"/>
          <w:sz w:val="28"/>
          <w:szCs w:val="28"/>
          <w:lang w:val="ro-RO"/>
        </w:rPr>
        <w:t xml:space="preserve">, </w:t>
      </w:r>
      <w:r w:rsidR="00AA56B4">
        <w:fldChar w:fldCharType="begin"/>
      </w:r>
      <w:r w:rsidR="00AA56B4" w:rsidRPr="00462B2E">
        <w:rPr>
          <w:lang w:val="en-GB"/>
        </w:rPr>
        <w:instrText>HYPERLINK "https://ro.wikipedia.org/wiki/Mozilla_Firefox" \o "Mozilla Firefox"</w:instrText>
      </w:r>
      <w:r w:rsidR="00AA56B4">
        <w:fldChar w:fldCharType="separate"/>
      </w:r>
      <w:r w:rsidR="0096271F" w:rsidRPr="00462B2E">
        <w:rPr>
          <w:rFonts w:ascii="Times New Roman" w:eastAsia="Times New Roman" w:hAnsi="Times New Roman"/>
          <w:color w:val="000000"/>
          <w:sz w:val="28"/>
          <w:szCs w:val="28"/>
          <w:lang w:val="en-GB"/>
        </w:rPr>
        <w:t>Mozilla Firefox</w:t>
      </w:r>
      <w:r w:rsidR="00AA56B4">
        <w:fldChar w:fldCharType="end"/>
      </w:r>
      <w:r w:rsidR="0096271F">
        <w:rPr>
          <w:rFonts w:ascii="Times New Roman" w:eastAsia="Times New Roman" w:hAnsi="Times New Roman"/>
          <w:color w:val="000000"/>
          <w:sz w:val="28"/>
          <w:szCs w:val="28"/>
          <w:lang w:val="ro-RO"/>
        </w:rPr>
        <w:t xml:space="preserve">, </w:t>
      </w:r>
      <w:r w:rsidR="00AA56B4">
        <w:fldChar w:fldCharType="begin"/>
      </w:r>
      <w:r w:rsidR="00AA56B4" w:rsidRPr="00462B2E">
        <w:rPr>
          <w:lang w:val="en-GB"/>
        </w:rPr>
        <w:instrText>HYPERLINK "https://ro.wikipedia.org/wiki/Opera_(browser_web)" \o "Opera (browser web)"</w:instrText>
      </w:r>
      <w:r w:rsidR="00AA56B4">
        <w:fldChar w:fldCharType="separate"/>
      </w:r>
      <w:r w:rsidR="0096271F" w:rsidRPr="00462B2E">
        <w:rPr>
          <w:rFonts w:ascii="Times New Roman" w:eastAsia="Times New Roman" w:hAnsi="Times New Roman"/>
          <w:color w:val="000000"/>
          <w:sz w:val="28"/>
          <w:szCs w:val="28"/>
          <w:lang w:val="en-GB"/>
        </w:rPr>
        <w:t>Opera</w:t>
      </w:r>
      <w:r w:rsidR="00AA56B4">
        <w:fldChar w:fldCharType="end"/>
      </w:r>
      <w:r w:rsidR="0096271F">
        <w:rPr>
          <w:rFonts w:ascii="Times New Roman" w:eastAsia="Times New Roman" w:hAnsi="Times New Roman"/>
          <w:color w:val="000000"/>
          <w:sz w:val="28"/>
          <w:szCs w:val="28"/>
          <w:lang w:val="ro-RO"/>
        </w:rPr>
        <w:t xml:space="preserve">, </w:t>
      </w:r>
      <w:r w:rsidR="00AA56B4">
        <w:fldChar w:fldCharType="begin"/>
      </w:r>
      <w:r w:rsidR="00AA56B4" w:rsidRPr="00462B2E">
        <w:rPr>
          <w:lang w:val="en-GB"/>
        </w:rPr>
        <w:instrText>HYPERLINK "https://ro.wikipedia.org/wiki/Apple" \o "Apple"</w:instrText>
      </w:r>
      <w:r w:rsidR="00AA56B4">
        <w:fldChar w:fldCharType="separate"/>
      </w:r>
      <w:r w:rsidR="0096271F" w:rsidRPr="00462B2E">
        <w:rPr>
          <w:rFonts w:ascii="Times New Roman" w:eastAsia="Times New Roman" w:hAnsi="Times New Roman"/>
          <w:color w:val="000000"/>
          <w:sz w:val="28"/>
          <w:szCs w:val="28"/>
          <w:lang w:val="en-GB"/>
        </w:rPr>
        <w:t>Apple</w:t>
      </w:r>
      <w:r w:rsidR="00AA56B4">
        <w:fldChar w:fldCharType="end"/>
      </w:r>
      <w:r w:rsidR="0096271F" w:rsidRPr="00462B2E">
        <w:rPr>
          <w:rFonts w:ascii="Times New Roman" w:eastAsia="Times New Roman" w:hAnsi="Times New Roman"/>
          <w:color w:val="000000"/>
          <w:sz w:val="28"/>
          <w:szCs w:val="28"/>
          <w:lang w:val="en-GB"/>
        </w:rPr>
        <w:t xml:space="preserve"> </w:t>
      </w:r>
      <w:hyperlink r:id="rId13" w:tooltip="Safari (browser)" w:history="1">
        <w:r w:rsidR="0096271F" w:rsidRPr="00462B2E">
          <w:rPr>
            <w:rFonts w:ascii="Times New Roman" w:eastAsia="Times New Roman" w:hAnsi="Times New Roman"/>
            <w:color w:val="000000"/>
            <w:sz w:val="28"/>
            <w:szCs w:val="28"/>
            <w:lang w:val="en-GB"/>
          </w:rPr>
          <w:t>Safari</w:t>
        </w:r>
      </w:hyperlink>
      <w:r w:rsidR="0096271F">
        <w:rPr>
          <w:rFonts w:ascii="Times New Roman" w:eastAsia="Times New Roman" w:hAnsi="Times New Roman"/>
          <w:color w:val="000000"/>
          <w:sz w:val="28"/>
          <w:szCs w:val="28"/>
          <w:lang w:val="ro-RO"/>
        </w:rPr>
        <w:t>,</w:t>
      </w:r>
      <w:r w:rsidR="0096271F" w:rsidRPr="00462B2E">
        <w:rPr>
          <w:rFonts w:ascii="Times New Roman" w:eastAsia="Times New Roman" w:hAnsi="Times New Roman"/>
          <w:color w:val="000000"/>
          <w:sz w:val="28"/>
          <w:szCs w:val="28"/>
          <w:lang w:val="en-GB"/>
        </w:rPr>
        <w:t xml:space="preserve"> </w:t>
      </w:r>
      <w:hyperlink r:id="rId14" w:tooltip="Google" w:history="1">
        <w:r w:rsidR="0096271F" w:rsidRPr="00462B2E">
          <w:rPr>
            <w:rFonts w:ascii="Times New Roman" w:eastAsia="Times New Roman" w:hAnsi="Times New Roman"/>
            <w:color w:val="000000"/>
            <w:sz w:val="28"/>
            <w:szCs w:val="28"/>
            <w:lang w:val="en-GB"/>
          </w:rPr>
          <w:t>Google</w:t>
        </w:r>
      </w:hyperlink>
      <w:r w:rsidR="0096271F" w:rsidRPr="00462B2E">
        <w:rPr>
          <w:rFonts w:ascii="Times New Roman" w:eastAsia="Times New Roman" w:hAnsi="Times New Roman"/>
          <w:color w:val="000000"/>
          <w:sz w:val="28"/>
          <w:szCs w:val="28"/>
          <w:lang w:val="en-GB"/>
        </w:rPr>
        <w:t xml:space="preserve"> </w:t>
      </w:r>
      <w:hyperlink r:id="rId15" w:tooltip="Google Chrome" w:history="1">
        <w:r w:rsidR="0096271F" w:rsidRPr="00462B2E">
          <w:rPr>
            <w:rFonts w:ascii="Times New Roman" w:eastAsia="Times New Roman" w:hAnsi="Times New Roman"/>
            <w:color w:val="000000"/>
            <w:sz w:val="28"/>
            <w:szCs w:val="28"/>
            <w:lang w:val="en-GB"/>
          </w:rPr>
          <w:t>Chrome</w:t>
        </w:r>
      </w:hyperlink>
      <w:r w:rsidR="0096271F">
        <w:rPr>
          <w:rFonts w:ascii="Times New Roman" w:eastAsia="Times New Roman" w:hAnsi="Times New Roman"/>
          <w:color w:val="000000"/>
          <w:sz w:val="28"/>
          <w:szCs w:val="28"/>
          <w:lang w:val="ro-RO"/>
        </w:rPr>
        <w:t xml:space="preserve">, </w:t>
      </w:r>
      <w:r w:rsidR="00AA56B4">
        <w:fldChar w:fldCharType="begin"/>
      </w:r>
      <w:r w:rsidR="00AA56B4" w:rsidRPr="00462B2E">
        <w:rPr>
          <w:lang w:val="en-GB"/>
        </w:rPr>
        <w:instrText>HYPERLINK "https://ro.wikipedia.org/wiki/Chromium_(navigator_web)" \o "Chromium (navigator web)"</w:instrText>
      </w:r>
      <w:r w:rsidR="00AA56B4">
        <w:fldChar w:fldCharType="separate"/>
      </w:r>
      <w:r w:rsidR="0096271F" w:rsidRPr="00462B2E">
        <w:rPr>
          <w:rFonts w:ascii="Times New Roman" w:eastAsia="Times New Roman" w:hAnsi="Times New Roman"/>
          <w:color w:val="000000"/>
          <w:sz w:val="28"/>
          <w:szCs w:val="28"/>
          <w:lang w:val="en-GB"/>
        </w:rPr>
        <w:t>Chromium</w:t>
      </w:r>
      <w:r w:rsidR="00AA56B4">
        <w:fldChar w:fldCharType="end"/>
      </w:r>
      <w:r w:rsidR="0096271F">
        <w:rPr>
          <w:rFonts w:ascii="Times New Roman" w:eastAsia="Times New Roman" w:hAnsi="Times New Roman"/>
          <w:color w:val="000000"/>
          <w:sz w:val="28"/>
          <w:szCs w:val="28"/>
          <w:lang w:val="ro-RO"/>
        </w:rPr>
        <w:t>, etc</w:t>
      </w:r>
      <w:r w:rsidR="0096271F" w:rsidRPr="00462B2E">
        <w:rPr>
          <w:rFonts w:ascii="Times New Roman" w:eastAsia="Times New Roman" w:hAnsi="Times New Roman"/>
          <w:color w:val="000000"/>
          <w:sz w:val="28"/>
          <w:szCs w:val="28"/>
          <w:lang w:val="en-GB"/>
        </w:rPr>
        <w:t>)</w:t>
      </w:r>
      <w:r w:rsidRPr="00462B2E">
        <w:rPr>
          <w:rFonts w:ascii="Times New Roman" w:eastAsia="Times New Roman" w:hAnsi="Times New Roman"/>
          <w:color w:val="000000"/>
          <w:sz w:val="28"/>
          <w:szCs w:val="28"/>
          <w:lang w:val="en-GB"/>
        </w:rPr>
        <w:t xml:space="preserve"> </w:t>
      </w:r>
      <w:r w:rsidR="0096271F">
        <w:rPr>
          <w:rFonts w:ascii="Times New Roman" w:eastAsia="Times New Roman" w:hAnsi="Times New Roman"/>
          <w:color w:val="000000"/>
          <w:sz w:val="28"/>
          <w:szCs w:val="28"/>
          <w:lang w:val="ro-RO"/>
        </w:rPr>
        <w:t xml:space="preserve">va putea fi accesat și </w:t>
      </w:r>
      <w:proofErr w:type="spellStart"/>
      <w:r w:rsidRPr="00462B2E">
        <w:rPr>
          <w:rFonts w:ascii="Times New Roman" w:eastAsia="Times New Roman" w:hAnsi="Times New Roman"/>
          <w:color w:val="000000"/>
          <w:sz w:val="28"/>
          <w:szCs w:val="28"/>
          <w:lang w:val="en-GB"/>
        </w:rPr>
        <w:t>utiliza</w:t>
      </w:r>
      <w:proofErr w:type="spellEnd"/>
      <w:r w:rsidR="0096271F">
        <w:rPr>
          <w:rFonts w:ascii="Times New Roman" w:eastAsia="Times New Roman" w:hAnsi="Times New Roman"/>
          <w:color w:val="000000"/>
          <w:sz w:val="28"/>
          <w:szCs w:val="28"/>
          <w:lang w:val="ro-RO"/>
        </w:rPr>
        <w:t xml:space="preserve">t </w:t>
      </w:r>
      <w:proofErr w:type="spellStart"/>
      <w:r w:rsidRPr="00462B2E">
        <w:rPr>
          <w:rFonts w:ascii="Times New Roman" w:eastAsia="Times New Roman" w:hAnsi="Times New Roman"/>
          <w:color w:val="000000"/>
          <w:sz w:val="28"/>
          <w:szCs w:val="28"/>
          <w:lang w:val="en-GB"/>
        </w:rPr>
        <w:t>sistemul</w:t>
      </w:r>
      <w:proofErr w:type="spellEnd"/>
      <w:ins w:id="22" w:author="Anisoara Rusu" w:date="2018-02-06T01:32:00Z">
        <w:r w:rsidR="00F143E6">
          <w:rPr>
            <w:rFonts w:ascii="Times New Roman" w:eastAsia="Times New Roman" w:hAnsi="Times New Roman"/>
            <w:color w:val="000000"/>
            <w:sz w:val="28"/>
            <w:szCs w:val="28"/>
            <w:lang w:val="en-GB"/>
          </w:rPr>
          <w:t xml:space="preserve"> (</w:t>
        </w:r>
        <w:proofErr w:type="spellStart"/>
        <w:r w:rsidR="00F143E6">
          <w:rPr>
            <w:rFonts w:ascii="Times New Roman" w:eastAsia="Times New Roman" w:hAnsi="Times New Roman"/>
            <w:color w:val="000000"/>
            <w:sz w:val="28"/>
            <w:szCs w:val="28"/>
            <w:lang w:val="en-GB"/>
          </w:rPr>
          <w:t>si</w:t>
        </w:r>
        <w:proofErr w:type="spellEnd"/>
        <w:r w:rsidR="00F143E6">
          <w:rPr>
            <w:rFonts w:ascii="Times New Roman" w:eastAsia="Times New Roman" w:hAnsi="Times New Roman"/>
            <w:color w:val="000000"/>
            <w:sz w:val="28"/>
            <w:szCs w:val="28"/>
            <w:lang w:val="en-GB"/>
          </w:rPr>
          <w:t xml:space="preserve"> </w:t>
        </w:r>
        <w:proofErr w:type="spellStart"/>
        <w:r w:rsidR="00F143E6">
          <w:rPr>
            <w:rFonts w:ascii="Times New Roman" w:eastAsia="Times New Roman" w:hAnsi="Times New Roman"/>
            <w:color w:val="000000"/>
            <w:sz w:val="28"/>
            <w:szCs w:val="28"/>
            <w:lang w:val="en-GB"/>
          </w:rPr>
          <w:t>aici</w:t>
        </w:r>
        <w:proofErr w:type="spellEnd"/>
        <w:r w:rsidR="00F143E6">
          <w:rPr>
            <w:rFonts w:ascii="Times New Roman" w:eastAsia="Times New Roman" w:hAnsi="Times New Roman"/>
            <w:color w:val="000000"/>
            <w:sz w:val="28"/>
            <w:szCs w:val="28"/>
            <w:lang w:val="en-GB"/>
          </w:rPr>
          <w:t xml:space="preserve"> </w:t>
        </w:r>
        <w:proofErr w:type="spellStart"/>
        <w:r w:rsidR="00F143E6">
          <w:rPr>
            <w:rFonts w:ascii="Times New Roman" w:eastAsia="Times New Roman" w:hAnsi="Times New Roman"/>
            <w:color w:val="000000"/>
            <w:sz w:val="28"/>
            <w:szCs w:val="28"/>
            <w:lang w:val="en-GB"/>
          </w:rPr>
          <w:t>fraza</w:t>
        </w:r>
        <w:proofErr w:type="spellEnd"/>
        <w:r w:rsidR="00F143E6">
          <w:rPr>
            <w:rFonts w:ascii="Times New Roman" w:eastAsia="Times New Roman" w:hAnsi="Times New Roman"/>
            <w:color w:val="000000"/>
            <w:sz w:val="28"/>
            <w:szCs w:val="28"/>
            <w:lang w:val="en-GB"/>
          </w:rPr>
          <w:t xml:space="preserve"> e </w:t>
        </w:r>
        <w:proofErr w:type="spellStart"/>
        <w:r w:rsidR="00F143E6">
          <w:rPr>
            <w:rFonts w:ascii="Times New Roman" w:eastAsia="Times New Roman" w:hAnsi="Times New Roman"/>
            <w:color w:val="000000"/>
            <w:sz w:val="28"/>
            <w:szCs w:val="28"/>
            <w:lang w:val="en-GB"/>
          </w:rPr>
          <w:t>construita</w:t>
        </w:r>
        <w:proofErr w:type="spellEnd"/>
        <w:r w:rsidR="00F143E6">
          <w:rPr>
            <w:rFonts w:ascii="Times New Roman" w:eastAsia="Times New Roman" w:hAnsi="Times New Roman"/>
            <w:color w:val="000000"/>
            <w:sz w:val="28"/>
            <w:szCs w:val="28"/>
            <w:lang w:val="en-GB"/>
          </w:rPr>
          <w:t xml:space="preserve"> </w:t>
        </w:r>
        <w:proofErr w:type="spellStart"/>
        <w:r w:rsidR="00F143E6">
          <w:rPr>
            <w:rFonts w:ascii="Times New Roman" w:eastAsia="Times New Roman" w:hAnsi="Times New Roman"/>
            <w:color w:val="000000"/>
            <w:sz w:val="28"/>
            <w:szCs w:val="28"/>
            <w:lang w:val="en-GB"/>
          </w:rPr>
          <w:t>gresit</w:t>
        </w:r>
        <w:proofErr w:type="spellEnd"/>
        <w:r w:rsidR="00F143E6">
          <w:rPr>
            <w:rFonts w:ascii="Times New Roman" w:eastAsia="Times New Roman" w:hAnsi="Times New Roman"/>
            <w:color w:val="000000"/>
            <w:sz w:val="28"/>
            <w:szCs w:val="28"/>
            <w:lang w:val="en-GB"/>
          </w:rPr>
          <w:t>)</w:t>
        </w:r>
      </w:ins>
      <w:r w:rsidRPr="00462B2E">
        <w:rPr>
          <w:rFonts w:ascii="Times New Roman" w:eastAsia="Times New Roman" w:hAnsi="Times New Roman"/>
          <w:color w:val="000000"/>
          <w:sz w:val="28"/>
          <w:szCs w:val="28"/>
          <w:lang w:val="en-GB"/>
        </w:rPr>
        <w:t>.</w:t>
      </w:r>
      <w:ins w:id="23" w:author="Anisoara Rusu" w:date="2018-02-06T01:32:00Z">
        <w:r w:rsidR="00F143E6">
          <w:rPr>
            <w:rFonts w:ascii="Times New Roman" w:eastAsia="Times New Roman" w:hAnsi="Times New Roman"/>
            <w:color w:val="000000"/>
            <w:sz w:val="28"/>
            <w:szCs w:val="28"/>
            <w:lang w:val="en-GB"/>
          </w:rPr>
          <w:t xml:space="preserve"> </w:t>
        </w:r>
      </w:ins>
    </w:p>
    <w:p w:rsidR="004B4FA5" w:rsidRPr="00462B2E" w:rsidRDefault="004B4FA5" w:rsidP="005401E0">
      <w:pPr>
        <w:shd w:val="clear" w:color="auto" w:fill="FFFFFF"/>
        <w:spacing w:before="120"/>
        <w:ind w:left="721" w:hanging="280"/>
        <w:jc w:val="both"/>
        <w:rPr>
          <w:rFonts w:ascii="Times New Roman" w:eastAsia="Times New Roman" w:hAnsi="Times New Roman"/>
          <w:color w:val="333333"/>
          <w:sz w:val="28"/>
          <w:szCs w:val="28"/>
          <w:lang w:val="en-GB"/>
        </w:rPr>
      </w:pPr>
    </w:p>
    <w:p w:rsidR="005401E0" w:rsidRDefault="005756F9" w:rsidP="005401E0">
      <w:pPr>
        <w:shd w:val="clear" w:color="auto" w:fill="FFFFFF"/>
        <w:spacing w:before="120"/>
        <w:ind w:left="721" w:hanging="28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3</w:t>
      </w:r>
      <w:r w:rsidR="005401E0" w:rsidRPr="00C70279">
        <w:rPr>
          <w:rFonts w:ascii="Times New Roman" w:eastAsia="Times New Roman" w:hAnsi="Times New Roman"/>
          <w:color w:val="000000"/>
          <w:sz w:val="28"/>
          <w:szCs w:val="28"/>
          <w:lang w:val="ro-RO"/>
        </w:rPr>
        <w:t>)    cerințe privind fiabilitatea, securitatea, ergonomia, transportabilitatea, exploatarea, deservirea tehnică și reparația, protecția contra unor influențe externe, drepturi de autor, standardizare și unificare;</w:t>
      </w:r>
    </w:p>
    <w:p w:rsidR="005756F9" w:rsidRDefault="005756F9" w:rsidP="005756F9">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 xml:space="preserve">Securitatea sistemului informațional va cuprinde criptarea transferului de date ceea ce ține de datele pentru autoidentificare și utilizarea protocolului securizat HTTPS </w:t>
      </w:r>
      <w:ins w:id="24" w:author="Anisoara Rusu" w:date="2018-02-06T01:32:00Z">
        <w:r w:rsidR="00F143E6">
          <w:rPr>
            <w:rFonts w:ascii="Times New Roman" w:eastAsia="Times New Roman" w:hAnsi="Times New Roman"/>
            <w:color w:val="000000"/>
            <w:sz w:val="28"/>
            <w:szCs w:val="28"/>
            <w:lang w:val="ro-RO"/>
          </w:rPr>
          <w:t xml:space="preserve">(link la standardul protocolului https) </w:t>
        </w:r>
      </w:ins>
      <w:r>
        <w:rPr>
          <w:rFonts w:ascii="Times New Roman" w:eastAsia="Times New Roman" w:hAnsi="Times New Roman"/>
          <w:color w:val="000000"/>
          <w:sz w:val="28"/>
          <w:szCs w:val="28"/>
          <w:lang w:val="ro-RO"/>
        </w:rPr>
        <w:t>care ne oferă transferuri securizate de pachete informaționale, pentru a nu fi indentificarea</w:t>
      </w:r>
      <w:ins w:id="25" w:author="Anisoara Rusu" w:date="2018-02-06T01:33:00Z">
        <w:r w:rsidR="00F143E6">
          <w:rPr>
            <w:rFonts w:ascii="Times New Roman" w:eastAsia="Times New Roman" w:hAnsi="Times New Roman"/>
            <w:color w:val="000000"/>
            <w:sz w:val="28"/>
            <w:szCs w:val="28"/>
            <w:lang w:val="ro-RO"/>
          </w:rPr>
          <w:t xml:space="preserve"> (?)</w:t>
        </w:r>
      </w:ins>
      <w:r>
        <w:rPr>
          <w:rFonts w:ascii="Times New Roman" w:eastAsia="Times New Roman" w:hAnsi="Times New Roman"/>
          <w:color w:val="000000"/>
          <w:sz w:val="28"/>
          <w:szCs w:val="28"/>
          <w:lang w:val="ro-RO"/>
        </w:rPr>
        <w:t xml:space="preserve"> ilegală a datelor transmise prin rețea prin protejarea acestora cu ajutorul criptării. Utilizarea tehnologiilor de creare și gestionare a sesiunii de utilizare a unui cont anumit.</w:t>
      </w:r>
    </w:p>
    <w:p w:rsidR="005756F9" w:rsidRDefault="005756F9" w:rsidP="005756F9">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Proprietatea de transportabilitate este îndeplinită prin proiectarea și implementarea siste</w:t>
      </w:r>
      <w:r w:rsidR="00886431">
        <w:rPr>
          <w:rFonts w:ascii="Times New Roman" w:eastAsia="Times New Roman" w:hAnsi="Times New Roman"/>
          <w:color w:val="000000"/>
          <w:sz w:val="28"/>
          <w:szCs w:val="28"/>
          <w:lang w:val="ro-RO"/>
        </w:rPr>
        <w:t>m</w:t>
      </w:r>
      <w:r>
        <w:rPr>
          <w:rFonts w:ascii="Times New Roman" w:eastAsia="Times New Roman" w:hAnsi="Times New Roman"/>
          <w:color w:val="000000"/>
          <w:sz w:val="28"/>
          <w:szCs w:val="28"/>
          <w:lang w:val="ro-RO"/>
        </w:rPr>
        <w:t>ului pe module bine structurate, care sunt integrate într-un proiect</w:t>
      </w:r>
      <w:r w:rsidR="003A6F56">
        <w:rPr>
          <w:rFonts w:ascii="Times New Roman" w:eastAsia="Times New Roman" w:hAnsi="Times New Roman"/>
          <w:color w:val="000000"/>
          <w:sz w:val="28"/>
          <w:szCs w:val="28"/>
          <w:lang w:val="ro-RO"/>
        </w:rPr>
        <w:t>,</w:t>
      </w:r>
      <w:r>
        <w:rPr>
          <w:rFonts w:ascii="Times New Roman" w:eastAsia="Times New Roman" w:hAnsi="Times New Roman"/>
          <w:color w:val="000000"/>
          <w:sz w:val="28"/>
          <w:szCs w:val="28"/>
          <w:lang w:val="ro-RO"/>
        </w:rPr>
        <w:t xml:space="preserve"> acesta ne va asigura și proprietatea de extensibilitate prin reutilizarea, modificarea și crearea modulelor noi cu ajutorul celor deja existente.</w:t>
      </w:r>
    </w:p>
    <w:p w:rsidR="005756F9" w:rsidRDefault="005756F9" w:rsidP="005401E0">
      <w:pPr>
        <w:shd w:val="clear" w:color="auto" w:fill="FFFFFF"/>
        <w:spacing w:before="120"/>
        <w:ind w:left="721" w:hanging="280"/>
        <w:jc w:val="both"/>
        <w:rPr>
          <w:rFonts w:ascii="Times New Roman" w:eastAsia="Times New Roman" w:hAnsi="Times New Roman"/>
          <w:color w:val="000000"/>
          <w:sz w:val="28"/>
          <w:szCs w:val="28"/>
          <w:lang w:val="ro-RO"/>
        </w:rPr>
      </w:pPr>
    </w:p>
    <w:p w:rsidR="004B4FA5" w:rsidRPr="00462B2E" w:rsidRDefault="004B4FA5" w:rsidP="005401E0">
      <w:pPr>
        <w:shd w:val="clear" w:color="auto" w:fill="FFFFFF"/>
        <w:spacing w:before="120"/>
        <w:ind w:left="721" w:hanging="280"/>
        <w:jc w:val="both"/>
        <w:rPr>
          <w:rFonts w:ascii="Times New Roman" w:eastAsia="Times New Roman" w:hAnsi="Times New Roman"/>
          <w:color w:val="333333"/>
          <w:sz w:val="28"/>
          <w:szCs w:val="28"/>
          <w:lang w:val="en-GB"/>
        </w:rPr>
      </w:pPr>
    </w:p>
    <w:p w:rsidR="005401E0" w:rsidRPr="00462B2E" w:rsidRDefault="005401E0" w:rsidP="005401E0">
      <w:pPr>
        <w:shd w:val="clear" w:color="auto" w:fill="FFFFFF"/>
        <w:spacing w:before="120"/>
        <w:ind w:left="396" w:hanging="270"/>
        <w:jc w:val="both"/>
        <w:rPr>
          <w:rFonts w:ascii="Times New Roman" w:eastAsia="Times New Roman" w:hAnsi="Times New Roman"/>
          <w:color w:val="333333"/>
          <w:sz w:val="28"/>
          <w:szCs w:val="28"/>
          <w:lang w:val="en-GB"/>
        </w:rPr>
      </w:pPr>
      <w:r w:rsidRPr="00C70279">
        <w:rPr>
          <w:rFonts w:ascii="Times New Roman" w:eastAsia="Times New Roman" w:hAnsi="Times New Roman"/>
          <w:i/>
          <w:iCs/>
          <w:color w:val="000000"/>
          <w:sz w:val="28"/>
          <w:szCs w:val="28"/>
          <w:lang w:val="ro-RO"/>
        </w:rPr>
        <w:t>b)</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funcții (pe subsisteme):</w:t>
      </w:r>
    </w:p>
    <w:p w:rsidR="005401E0" w:rsidRDefault="005401E0" w:rsidP="00B37596">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1)    lista activităților automatizate;</w:t>
      </w:r>
    </w:p>
    <w:p w:rsidR="00B37596" w:rsidRPr="00B37596" w:rsidRDefault="00B37596" w:rsidP="00B37596">
      <w:pPr>
        <w:pStyle w:val="ListParagraph"/>
        <w:numPr>
          <w:ilvl w:val="0"/>
          <w:numId w:val="25"/>
        </w:numPr>
        <w:shd w:val="clear" w:color="auto" w:fill="FFFFFF"/>
        <w:rPr>
          <w:noProof/>
          <w:sz w:val="28"/>
          <w:szCs w:val="28"/>
          <w:lang w:val="en-US" w:eastAsia="en-US"/>
        </w:rPr>
      </w:pPr>
      <w:r w:rsidRPr="00B37596">
        <w:rPr>
          <w:noProof/>
          <w:sz w:val="28"/>
          <w:szCs w:val="28"/>
          <w:lang w:val="en-US" w:eastAsia="en-US"/>
        </w:rPr>
        <w:t>Adăugarea noilor infrastructuri, sau informații despre acestea</w:t>
      </w:r>
    </w:p>
    <w:p w:rsidR="00B37596" w:rsidRPr="00B37596" w:rsidRDefault="00B37596" w:rsidP="00B37596">
      <w:pPr>
        <w:pStyle w:val="ListParagraph"/>
        <w:numPr>
          <w:ilvl w:val="0"/>
          <w:numId w:val="25"/>
        </w:numPr>
        <w:shd w:val="clear" w:color="auto" w:fill="FFFFFF"/>
        <w:rPr>
          <w:noProof/>
          <w:sz w:val="28"/>
          <w:szCs w:val="28"/>
          <w:lang w:val="en-US" w:eastAsia="en-US"/>
        </w:rPr>
      </w:pPr>
      <w:r w:rsidRPr="00B37596">
        <w:rPr>
          <w:noProof/>
          <w:sz w:val="28"/>
          <w:szCs w:val="28"/>
          <w:lang w:val="en-US" w:eastAsia="en-US"/>
        </w:rPr>
        <w:t>Adăugarea noilor utilizatori a sistemului</w:t>
      </w:r>
    </w:p>
    <w:p w:rsidR="00B37596" w:rsidRDefault="00B37596" w:rsidP="00B37596">
      <w:pPr>
        <w:pStyle w:val="ListParagraph"/>
        <w:numPr>
          <w:ilvl w:val="0"/>
          <w:numId w:val="25"/>
        </w:numPr>
        <w:shd w:val="clear" w:color="auto" w:fill="FFFFFF"/>
        <w:rPr>
          <w:noProof/>
          <w:sz w:val="28"/>
          <w:szCs w:val="28"/>
          <w:lang w:val="en-US" w:eastAsia="en-US"/>
        </w:rPr>
      </w:pPr>
      <w:r w:rsidRPr="00B37596">
        <w:rPr>
          <w:noProof/>
          <w:sz w:val="28"/>
          <w:szCs w:val="28"/>
          <w:lang w:val="en-US" w:eastAsia="en-US"/>
        </w:rPr>
        <w:t>Vizualizarea brain map-ului</w:t>
      </w:r>
    </w:p>
    <w:p w:rsidR="00317966" w:rsidRDefault="00317966" w:rsidP="00B37596">
      <w:pPr>
        <w:pStyle w:val="ListParagraph"/>
        <w:numPr>
          <w:ilvl w:val="0"/>
          <w:numId w:val="25"/>
        </w:numPr>
        <w:shd w:val="clear" w:color="auto" w:fill="FFFFFF"/>
        <w:rPr>
          <w:ins w:id="26" w:author="Anisoara Rusu" w:date="2018-02-06T01:34:00Z"/>
          <w:noProof/>
          <w:sz w:val="28"/>
          <w:szCs w:val="28"/>
          <w:lang w:val="en-US" w:eastAsia="en-US"/>
        </w:rPr>
      </w:pPr>
      <w:r>
        <w:rPr>
          <w:noProof/>
          <w:sz w:val="28"/>
          <w:szCs w:val="28"/>
          <w:lang w:val="en-US" w:eastAsia="en-US"/>
        </w:rPr>
        <w:t>Prezentarea registrului online a infrastructurilor de cercetare</w:t>
      </w:r>
    </w:p>
    <w:p w:rsidR="00F143E6" w:rsidRPr="00B37596" w:rsidRDefault="00F143E6" w:rsidP="00B37596">
      <w:pPr>
        <w:pStyle w:val="ListParagraph"/>
        <w:numPr>
          <w:ilvl w:val="0"/>
          <w:numId w:val="25"/>
        </w:numPr>
        <w:shd w:val="clear" w:color="auto" w:fill="FFFFFF"/>
        <w:rPr>
          <w:noProof/>
          <w:sz w:val="28"/>
          <w:szCs w:val="28"/>
          <w:lang w:val="en-US" w:eastAsia="en-US"/>
        </w:rPr>
      </w:pPr>
      <w:ins w:id="27" w:author="Anisoara Rusu" w:date="2018-02-06T01:34:00Z">
        <w:r>
          <w:rPr>
            <w:noProof/>
            <w:sz w:val="28"/>
            <w:szCs w:val="28"/>
            <w:lang w:val="en-US" w:eastAsia="en-US"/>
          </w:rPr>
          <w:t>Asta-s toate sau doar cele care se propun a fi realizate in cadrul sistemului</w:t>
        </w:r>
      </w:ins>
      <w:ins w:id="28" w:author="Anisoara Rusu" w:date="2018-02-06T01:35:00Z">
        <w:r w:rsidR="002375BD">
          <w:rPr>
            <w:noProof/>
            <w:sz w:val="28"/>
            <w:szCs w:val="28"/>
            <w:lang w:val="en-US" w:eastAsia="en-US"/>
          </w:rPr>
          <w:t>?</w:t>
        </w:r>
      </w:ins>
    </w:p>
    <w:p w:rsidR="005401E0" w:rsidRDefault="005401E0" w:rsidP="00C5625F">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2)    cadrul temporal de realizare a fiecărei funcții;</w:t>
      </w:r>
    </w:p>
    <w:p w:rsidR="00AA72ED" w:rsidRDefault="00AA72ED" w:rsidP="00AA72ED">
      <w:pPr>
        <w:pStyle w:val="ListParagraph"/>
        <w:numPr>
          <w:ilvl w:val="0"/>
          <w:numId w:val="25"/>
        </w:numPr>
        <w:shd w:val="clear" w:color="auto" w:fill="FFFFFF"/>
        <w:rPr>
          <w:noProof/>
          <w:sz w:val="28"/>
          <w:szCs w:val="28"/>
          <w:lang w:val="en-US" w:eastAsia="en-US"/>
        </w:rPr>
      </w:pPr>
      <w:r>
        <w:rPr>
          <w:noProof/>
          <w:sz w:val="28"/>
          <w:szCs w:val="28"/>
          <w:lang w:val="en-US" w:eastAsia="en-US"/>
        </w:rPr>
        <w:t xml:space="preserve">Analiza sistemului si descrierea acestuia </w:t>
      </w:r>
      <w:r w:rsidR="00F93995">
        <w:rPr>
          <w:noProof/>
          <w:sz w:val="28"/>
          <w:szCs w:val="28"/>
          <w:lang w:val="en-US" w:eastAsia="en-US"/>
        </w:rPr>
        <w:t xml:space="preserve"> – </w:t>
      </w:r>
      <w:r>
        <w:rPr>
          <w:noProof/>
          <w:sz w:val="28"/>
          <w:szCs w:val="28"/>
          <w:lang w:val="en-US" w:eastAsia="en-US"/>
        </w:rPr>
        <w:t>(2</w:t>
      </w:r>
      <w:r w:rsidR="00C5625F">
        <w:rPr>
          <w:noProof/>
          <w:sz w:val="28"/>
          <w:szCs w:val="28"/>
          <w:lang w:val="en-US" w:eastAsia="en-US"/>
        </w:rPr>
        <w:t xml:space="preserve"> saptamîni</w:t>
      </w:r>
      <w:r>
        <w:rPr>
          <w:noProof/>
          <w:sz w:val="28"/>
          <w:szCs w:val="28"/>
          <w:lang w:val="en-US" w:eastAsia="en-US"/>
        </w:rPr>
        <w:t>)</w:t>
      </w:r>
    </w:p>
    <w:p w:rsidR="00AA72ED" w:rsidRDefault="00AA72ED" w:rsidP="00AA72ED">
      <w:pPr>
        <w:pStyle w:val="ListParagraph"/>
        <w:numPr>
          <w:ilvl w:val="0"/>
          <w:numId w:val="25"/>
        </w:numPr>
        <w:shd w:val="clear" w:color="auto" w:fill="FFFFFF"/>
        <w:rPr>
          <w:noProof/>
          <w:sz w:val="28"/>
          <w:szCs w:val="28"/>
          <w:lang w:val="en-US" w:eastAsia="en-US"/>
        </w:rPr>
      </w:pPr>
      <w:r>
        <w:rPr>
          <w:noProof/>
          <w:sz w:val="28"/>
          <w:szCs w:val="28"/>
          <w:lang w:val="en-US" w:eastAsia="en-US"/>
        </w:rPr>
        <w:t xml:space="preserve">Realizarea caietului de sarcini </w:t>
      </w:r>
      <w:r w:rsidR="00F93995">
        <w:rPr>
          <w:noProof/>
          <w:sz w:val="28"/>
          <w:szCs w:val="28"/>
          <w:lang w:val="en-US" w:eastAsia="en-US"/>
        </w:rPr>
        <w:t xml:space="preserve"> – </w:t>
      </w:r>
      <w:r>
        <w:rPr>
          <w:noProof/>
          <w:sz w:val="28"/>
          <w:szCs w:val="28"/>
          <w:lang w:val="en-US" w:eastAsia="en-US"/>
        </w:rPr>
        <w:t>(2,5 saptămîni)</w:t>
      </w:r>
    </w:p>
    <w:p w:rsidR="00F52EB3" w:rsidRDefault="00F52EB3" w:rsidP="00AA72ED">
      <w:pPr>
        <w:pStyle w:val="ListParagraph"/>
        <w:numPr>
          <w:ilvl w:val="0"/>
          <w:numId w:val="25"/>
        </w:numPr>
        <w:shd w:val="clear" w:color="auto" w:fill="FFFFFF"/>
        <w:rPr>
          <w:noProof/>
          <w:sz w:val="28"/>
          <w:szCs w:val="28"/>
          <w:lang w:val="en-US" w:eastAsia="en-US"/>
        </w:rPr>
      </w:pPr>
      <w:r>
        <w:rPr>
          <w:noProof/>
          <w:sz w:val="28"/>
          <w:szCs w:val="28"/>
          <w:lang w:val="en-US" w:eastAsia="en-US"/>
        </w:rPr>
        <w:t>Proiectarea sistemului</w:t>
      </w:r>
      <w:r w:rsidR="00F93995">
        <w:rPr>
          <w:noProof/>
          <w:sz w:val="28"/>
          <w:szCs w:val="28"/>
          <w:lang w:val="en-US" w:eastAsia="en-US"/>
        </w:rPr>
        <w:t xml:space="preserve"> prin realizarea diagramelor (structurale </w:t>
      </w:r>
      <w:r w:rsidR="00C5625F">
        <w:rPr>
          <w:noProof/>
          <w:sz w:val="28"/>
          <w:szCs w:val="28"/>
          <w:lang w:val="en-US" w:eastAsia="en-US"/>
        </w:rPr>
        <w:t>ș</w:t>
      </w:r>
      <w:r w:rsidR="00F93995">
        <w:rPr>
          <w:noProof/>
          <w:sz w:val="28"/>
          <w:szCs w:val="28"/>
          <w:lang w:val="en-US" w:eastAsia="en-US"/>
        </w:rPr>
        <w:t>i UML) – (3,5 săptămîni)</w:t>
      </w:r>
    </w:p>
    <w:p w:rsidR="00F93995" w:rsidRDefault="00C5625F" w:rsidP="00AA72ED">
      <w:pPr>
        <w:pStyle w:val="ListParagraph"/>
        <w:numPr>
          <w:ilvl w:val="0"/>
          <w:numId w:val="25"/>
        </w:numPr>
        <w:shd w:val="clear" w:color="auto" w:fill="FFFFFF"/>
        <w:rPr>
          <w:noProof/>
          <w:sz w:val="28"/>
          <w:szCs w:val="28"/>
          <w:lang w:val="en-US" w:eastAsia="en-US"/>
        </w:rPr>
      </w:pPr>
      <w:r>
        <w:rPr>
          <w:noProof/>
          <w:sz w:val="28"/>
          <w:szCs w:val="28"/>
          <w:lang w:val="en-US" w:eastAsia="en-US"/>
        </w:rPr>
        <w:t>Realizarea registrului online a infrastructurilor de cercetare  – (</w:t>
      </w:r>
      <w:r w:rsidR="00204634">
        <w:rPr>
          <w:noProof/>
          <w:sz w:val="28"/>
          <w:szCs w:val="28"/>
          <w:lang w:val="en-US" w:eastAsia="en-US"/>
        </w:rPr>
        <w:t>2</w:t>
      </w:r>
      <w:r>
        <w:rPr>
          <w:noProof/>
          <w:sz w:val="28"/>
          <w:szCs w:val="28"/>
          <w:lang w:val="en-US" w:eastAsia="en-US"/>
        </w:rPr>
        <w:t xml:space="preserve"> s</w:t>
      </w:r>
      <w:r w:rsidR="00204634">
        <w:rPr>
          <w:noProof/>
          <w:sz w:val="28"/>
          <w:szCs w:val="28"/>
          <w:lang w:val="en-US" w:eastAsia="en-US"/>
        </w:rPr>
        <w:t>ăptămîni</w:t>
      </w:r>
      <w:r>
        <w:rPr>
          <w:noProof/>
          <w:sz w:val="28"/>
          <w:szCs w:val="28"/>
          <w:lang w:val="en-US" w:eastAsia="en-US"/>
        </w:rPr>
        <w:t>)</w:t>
      </w:r>
    </w:p>
    <w:p w:rsidR="009835DD" w:rsidRDefault="009835DD" w:rsidP="00AA72ED">
      <w:pPr>
        <w:pStyle w:val="ListParagraph"/>
        <w:numPr>
          <w:ilvl w:val="0"/>
          <w:numId w:val="25"/>
        </w:numPr>
        <w:shd w:val="clear" w:color="auto" w:fill="FFFFFF"/>
        <w:rPr>
          <w:noProof/>
          <w:sz w:val="28"/>
          <w:szCs w:val="28"/>
          <w:lang w:val="en-US" w:eastAsia="en-US"/>
        </w:rPr>
      </w:pPr>
      <w:r>
        <w:rPr>
          <w:noProof/>
          <w:sz w:val="28"/>
          <w:szCs w:val="28"/>
          <w:lang w:val="en-US" w:eastAsia="en-US"/>
        </w:rPr>
        <w:t>Realizarea Brain map-ului – (2</w:t>
      </w:r>
      <w:r w:rsidR="00204634">
        <w:rPr>
          <w:noProof/>
          <w:sz w:val="28"/>
          <w:szCs w:val="28"/>
          <w:lang w:val="en-US" w:eastAsia="en-US"/>
        </w:rPr>
        <w:t>,5</w:t>
      </w:r>
      <w:r>
        <w:rPr>
          <w:noProof/>
          <w:sz w:val="28"/>
          <w:szCs w:val="28"/>
          <w:lang w:val="en-US" w:eastAsia="en-US"/>
        </w:rPr>
        <w:t xml:space="preserve"> s</w:t>
      </w:r>
      <w:r w:rsidR="00204634">
        <w:rPr>
          <w:noProof/>
          <w:sz w:val="28"/>
          <w:szCs w:val="28"/>
          <w:lang w:val="en-US" w:eastAsia="en-US"/>
        </w:rPr>
        <w:t>ă</w:t>
      </w:r>
      <w:r>
        <w:rPr>
          <w:noProof/>
          <w:sz w:val="28"/>
          <w:szCs w:val="28"/>
          <w:lang w:val="en-US" w:eastAsia="en-US"/>
        </w:rPr>
        <w:t>ptamîni)</w:t>
      </w:r>
    </w:p>
    <w:p w:rsidR="000366A1" w:rsidRDefault="000366A1" w:rsidP="000366A1">
      <w:pPr>
        <w:pStyle w:val="ListParagraph"/>
        <w:numPr>
          <w:ilvl w:val="0"/>
          <w:numId w:val="25"/>
        </w:numPr>
        <w:shd w:val="clear" w:color="auto" w:fill="FFFFFF"/>
        <w:rPr>
          <w:noProof/>
          <w:sz w:val="28"/>
          <w:szCs w:val="28"/>
          <w:lang w:val="en-US" w:eastAsia="en-US"/>
        </w:rPr>
      </w:pPr>
      <w:r>
        <w:rPr>
          <w:noProof/>
          <w:sz w:val="28"/>
          <w:szCs w:val="28"/>
          <w:lang w:val="en-US" w:eastAsia="en-US"/>
        </w:rPr>
        <w:t>Prezentarea infrastru</w:t>
      </w:r>
      <w:r w:rsidR="000F6375">
        <w:rPr>
          <w:noProof/>
          <w:sz w:val="28"/>
          <w:szCs w:val="28"/>
          <w:lang w:val="en-US" w:eastAsia="en-US"/>
        </w:rPr>
        <w:t>cturilor de cercetare  – (1,5 săptă</w:t>
      </w:r>
      <w:r>
        <w:rPr>
          <w:noProof/>
          <w:sz w:val="28"/>
          <w:szCs w:val="28"/>
          <w:lang w:val="en-US" w:eastAsia="en-US"/>
        </w:rPr>
        <w:t>mîni)</w:t>
      </w:r>
    </w:p>
    <w:p w:rsidR="009835DD" w:rsidRDefault="009835DD" w:rsidP="00AA72ED">
      <w:pPr>
        <w:pStyle w:val="ListParagraph"/>
        <w:numPr>
          <w:ilvl w:val="0"/>
          <w:numId w:val="25"/>
        </w:numPr>
        <w:shd w:val="clear" w:color="auto" w:fill="FFFFFF"/>
        <w:rPr>
          <w:noProof/>
          <w:sz w:val="28"/>
          <w:szCs w:val="28"/>
          <w:lang w:val="en-US" w:eastAsia="en-US"/>
        </w:rPr>
      </w:pPr>
      <w:r>
        <w:rPr>
          <w:noProof/>
          <w:sz w:val="28"/>
          <w:szCs w:val="28"/>
          <w:lang w:val="en-US" w:eastAsia="en-US"/>
        </w:rPr>
        <w:t>Realizarea rating-ului a infrastructurilor de cercetare  – (0,5 s</w:t>
      </w:r>
      <w:r w:rsidR="000F6375">
        <w:rPr>
          <w:noProof/>
          <w:sz w:val="28"/>
          <w:szCs w:val="28"/>
          <w:lang w:val="en-US" w:eastAsia="en-US"/>
        </w:rPr>
        <w:t>ă</w:t>
      </w:r>
      <w:r>
        <w:rPr>
          <w:noProof/>
          <w:sz w:val="28"/>
          <w:szCs w:val="28"/>
          <w:lang w:val="en-US" w:eastAsia="en-US"/>
        </w:rPr>
        <w:t>pt</w:t>
      </w:r>
      <w:r w:rsidR="000F6375">
        <w:rPr>
          <w:noProof/>
          <w:sz w:val="28"/>
          <w:szCs w:val="28"/>
          <w:lang w:val="en-US" w:eastAsia="en-US"/>
        </w:rPr>
        <w:t>ă</w:t>
      </w:r>
      <w:r>
        <w:rPr>
          <w:noProof/>
          <w:sz w:val="28"/>
          <w:szCs w:val="28"/>
          <w:lang w:val="en-US" w:eastAsia="en-US"/>
        </w:rPr>
        <w:t>mîni)</w:t>
      </w:r>
    </w:p>
    <w:p w:rsidR="002B1078" w:rsidRPr="00AA72ED" w:rsidRDefault="006D5E40" w:rsidP="00AA72ED">
      <w:pPr>
        <w:pStyle w:val="ListParagraph"/>
        <w:numPr>
          <w:ilvl w:val="0"/>
          <w:numId w:val="25"/>
        </w:numPr>
        <w:shd w:val="clear" w:color="auto" w:fill="FFFFFF"/>
        <w:rPr>
          <w:noProof/>
          <w:sz w:val="28"/>
          <w:szCs w:val="28"/>
          <w:lang w:val="en-US" w:eastAsia="en-US"/>
        </w:rPr>
      </w:pPr>
      <w:r>
        <w:rPr>
          <w:noProof/>
          <w:sz w:val="28"/>
          <w:szCs w:val="28"/>
          <w:lang w:val="en-US" w:eastAsia="en-US"/>
        </w:rPr>
        <w:t>Testarea Sistemului I</w:t>
      </w:r>
      <w:r w:rsidR="008901E0">
        <w:rPr>
          <w:noProof/>
          <w:sz w:val="28"/>
          <w:szCs w:val="28"/>
          <w:lang w:val="en-US" w:eastAsia="en-US"/>
        </w:rPr>
        <w:t>nformaț</w:t>
      </w:r>
      <w:r w:rsidR="002B1078">
        <w:rPr>
          <w:noProof/>
          <w:sz w:val="28"/>
          <w:szCs w:val="28"/>
          <w:lang w:val="en-US" w:eastAsia="en-US"/>
        </w:rPr>
        <w:t>ional  – (0,5 saptamîni)</w:t>
      </w:r>
    </w:p>
    <w:p w:rsidR="005401E0" w:rsidRDefault="005401E0" w:rsidP="005401E0">
      <w:pPr>
        <w:shd w:val="clear" w:color="auto" w:fill="FFFFFF"/>
        <w:spacing w:before="12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lastRenderedPageBreak/>
        <w:t>3)    cerințe privind calitatea realizării fiecărei funcții, forma de prezentare a ieșirilor, exactitatea și auten</w:t>
      </w:r>
      <w:r w:rsidR="00E0555B">
        <w:rPr>
          <w:rFonts w:ascii="Times New Roman" w:eastAsia="Times New Roman" w:hAnsi="Times New Roman"/>
          <w:color w:val="000000"/>
          <w:sz w:val="28"/>
          <w:szCs w:val="28"/>
          <w:lang w:val="ro-RO"/>
        </w:rPr>
        <w:t>ti</w:t>
      </w:r>
      <w:r w:rsidRPr="00C70279">
        <w:rPr>
          <w:rFonts w:ascii="Times New Roman" w:eastAsia="Times New Roman" w:hAnsi="Times New Roman"/>
          <w:color w:val="000000"/>
          <w:sz w:val="28"/>
          <w:szCs w:val="28"/>
          <w:lang w:val="ro-RO"/>
        </w:rPr>
        <w:t>citatea datelor;</w:t>
      </w:r>
    </w:p>
    <w:p w:rsidR="00F03191" w:rsidRDefault="008A0FBC" w:rsidP="008A0FBC">
      <w:pPr>
        <w:shd w:val="clear" w:color="auto" w:fill="FFFFFF"/>
        <w:spacing w:before="120"/>
        <w:ind w:firstLine="441"/>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Funcționalitatea de adaugare a informației introduse  despre infrastructurile noi trebuie să prevadă procesul de verificare de către administratorul sistemului.</w:t>
      </w:r>
    </w:p>
    <w:p w:rsidR="008A0FBC" w:rsidRDefault="008A0FBC" w:rsidP="008A0FBC">
      <w:pPr>
        <w:shd w:val="clear" w:color="auto" w:fill="FFFFFF"/>
        <w:spacing w:before="120"/>
        <w:ind w:firstLine="441"/>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Funcționalitatea de modificare a informațiilor despre infrastructurile existente în sistem trebuie să corespundă cu dreprurile de acces a nivelului ierarhic a utilizatorului.</w:t>
      </w:r>
    </w:p>
    <w:p w:rsidR="00845A58" w:rsidRDefault="00845A58" w:rsidP="008A0FBC">
      <w:pPr>
        <w:shd w:val="clear" w:color="auto" w:fill="FFFFFF"/>
        <w:spacing w:before="120"/>
        <w:ind w:firstLine="441"/>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Funcționalitatea de vizualizare a informațiilor despre infrastructurile existente în sistem trebuie să fie în mod deschis pentru toți utilizatorii și chiar oaspeții sistemului.</w:t>
      </w:r>
    </w:p>
    <w:p w:rsidR="007A6FD8" w:rsidRDefault="007A6FD8" w:rsidP="007A6FD8">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Formele de prezentare a ieșirilor să fie interactivă și prietenoasă cu utilizatorul pentru a fi comod și ușor de a lucra cu sistemul integral. Deaceea și se va realiza brainmap-ul pentru ca multitudinea datelor să fie reprezentată cît mai vizibilă.</w:t>
      </w:r>
    </w:p>
    <w:p w:rsidR="0045528E" w:rsidRDefault="0045528E" w:rsidP="007A6FD8">
      <w:pPr>
        <w:shd w:val="clear" w:color="auto" w:fill="FFFFFF"/>
        <w:spacing w:before="12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E</w:t>
      </w:r>
      <w:r w:rsidRPr="00C70279">
        <w:rPr>
          <w:rFonts w:ascii="Times New Roman" w:eastAsia="Times New Roman" w:hAnsi="Times New Roman"/>
          <w:color w:val="000000"/>
          <w:sz w:val="28"/>
          <w:szCs w:val="28"/>
          <w:lang w:val="ro-RO"/>
        </w:rPr>
        <w:t>xactitatea și autencitatea datelor</w:t>
      </w:r>
      <w:r>
        <w:rPr>
          <w:rFonts w:ascii="Times New Roman" w:eastAsia="Times New Roman" w:hAnsi="Times New Roman"/>
          <w:color w:val="000000"/>
          <w:sz w:val="28"/>
          <w:szCs w:val="28"/>
          <w:lang w:val="ro-RO"/>
        </w:rPr>
        <w:t xml:space="preserve"> va fi validată aparte pentru a determina asugurarea acestui lucru și an</w:t>
      </w:r>
      <w:del w:id="29" w:author="Anisoara Rusu" w:date="2018-02-06T01:36:00Z">
        <w:r w:rsidDel="002375BD">
          <w:rPr>
            <w:rFonts w:ascii="Times New Roman" w:eastAsia="Times New Roman" w:hAnsi="Times New Roman"/>
            <w:color w:val="000000"/>
            <w:sz w:val="28"/>
            <w:szCs w:val="28"/>
            <w:lang w:val="ro-RO"/>
          </w:rPr>
          <w:delText>n</w:delText>
        </w:r>
      </w:del>
      <w:r>
        <w:rPr>
          <w:rFonts w:ascii="Times New Roman" w:eastAsia="Times New Roman" w:hAnsi="Times New Roman"/>
          <w:color w:val="000000"/>
          <w:sz w:val="28"/>
          <w:szCs w:val="28"/>
          <w:lang w:val="ro-RO"/>
        </w:rPr>
        <w:t xml:space="preserve">ume </w:t>
      </w:r>
      <w:ins w:id="30" w:author="Anisoara Rusu" w:date="2018-02-06T01:36:00Z">
        <w:r w:rsidR="002375BD">
          <w:rPr>
            <w:rFonts w:ascii="Times New Roman" w:eastAsia="Times New Roman" w:hAnsi="Times New Roman"/>
            <w:color w:val="000000"/>
            <w:sz w:val="28"/>
            <w:szCs w:val="28"/>
            <w:lang w:val="ro-RO"/>
          </w:rPr>
          <w:t>p</w:t>
        </w:r>
      </w:ins>
      <w:del w:id="31" w:author="Anisoara Rusu" w:date="2018-02-06T01:36:00Z">
        <w:r w:rsidDel="002375BD">
          <w:rPr>
            <w:rFonts w:ascii="Times New Roman" w:eastAsia="Times New Roman" w:hAnsi="Times New Roman"/>
            <w:color w:val="000000"/>
            <w:sz w:val="28"/>
            <w:szCs w:val="28"/>
            <w:lang w:val="ro-RO"/>
          </w:rPr>
          <w:delText>t</w:delText>
        </w:r>
      </w:del>
      <w:r>
        <w:rPr>
          <w:rFonts w:ascii="Times New Roman" w:eastAsia="Times New Roman" w:hAnsi="Times New Roman"/>
          <w:color w:val="000000"/>
          <w:sz w:val="28"/>
          <w:szCs w:val="28"/>
          <w:lang w:val="ro-RO"/>
        </w:rPr>
        <w:t>entru datele despre conturile pentru utilizatorii inregistrați.</w:t>
      </w:r>
    </w:p>
    <w:p w:rsidR="004B4FA5" w:rsidRPr="002375BD" w:rsidRDefault="004B4FA5" w:rsidP="00F52EB3">
      <w:pPr>
        <w:shd w:val="clear" w:color="auto" w:fill="FFFFFF"/>
        <w:spacing w:before="120"/>
        <w:jc w:val="both"/>
        <w:rPr>
          <w:rFonts w:ascii="Times New Roman" w:eastAsia="Times New Roman" w:hAnsi="Times New Roman"/>
          <w:color w:val="333333"/>
          <w:sz w:val="28"/>
          <w:szCs w:val="28"/>
          <w:lang w:val="ro-RO"/>
          <w:rPrChange w:id="32" w:author="Anisoara Rusu" w:date="2018-02-06T01:36:00Z">
            <w:rPr>
              <w:rFonts w:ascii="Times New Roman" w:eastAsia="Times New Roman" w:hAnsi="Times New Roman"/>
              <w:color w:val="333333"/>
              <w:sz w:val="28"/>
              <w:szCs w:val="28"/>
              <w:lang w:val="en-GB"/>
            </w:rPr>
          </w:rPrChange>
        </w:rPr>
      </w:pPr>
    </w:p>
    <w:p w:rsidR="005401E0" w:rsidRPr="00462B2E" w:rsidRDefault="005401E0" w:rsidP="005401E0">
      <w:pPr>
        <w:shd w:val="clear" w:color="auto" w:fill="FFFFFF"/>
        <w:ind w:left="396" w:hanging="270"/>
        <w:jc w:val="both"/>
        <w:rPr>
          <w:rFonts w:ascii="Times New Roman" w:eastAsia="Times New Roman" w:hAnsi="Times New Roman"/>
          <w:color w:val="333333"/>
          <w:sz w:val="28"/>
          <w:szCs w:val="28"/>
          <w:lang w:val="en-GB"/>
        </w:rPr>
      </w:pPr>
      <w:r w:rsidRPr="00C70279">
        <w:rPr>
          <w:rFonts w:ascii="Times New Roman" w:eastAsia="Times New Roman" w:hAnsi="Times New Roman"/>
          <w:i/>
          <w:iCs/>
          <w:color w:val="000000"/>
          <w:sz w:val="28"/>
          <w:szCs w:val="28"/>
          <w:lang w:val="ro-RO"/>
        </w:rPr>
        <w:t>c)</w:t>
      </w:r>
      <w:r w:rsidRPr="00C70279">
        <w:rPr>
          <w:rFonts w:ascii="Times New Roman" w:eastAsia="Times New Roman" w:hAnsi="Times New Roman"/>
          <w:color w:val="000000"/>
          <w:sz w:val="28"/>
          <w:szCs w:val="28"/>
          <w:lang w:val="ro-RO"/>
        </w:rPr>
        <w:t>    </w:t>
      </w:r>
      <w:r w:rsidRPr="00C70279">
        <w:rPr>
          <w:rFonts w:ascii="Times New Roman" w:eastAsia="Times New Roman" w:hAnsi="Times New Roman"/>
          <w:i/>
          <w:iCs/>
          <w:color w:val="000000"/>
          <w:sz w:val="28"/>
          <w:szCs w:val="28"/>
          <w:lang w:val="ro-RO"/>
        </w:rPr>
        <w:t>cerințe referitoare la resurse:</w:t>
      </w:r>
    </w:p>
    <w:p w:rsidR="005401E0" w:rsidRDefault="003C724C" w:rsidP="005401E0">
      <w:pPr>
        <w:shd w:val="clear" w:color="auto" w:fill="FFFFFF"/>
        <w:spacing w:before="120"/>
        <w:ind w:left="721" w:hanging="28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1</w:t>
      </w:r>
      <w:r w:rsidR="005401E0" w:rsidRPr="00C70279">
        <w:rPr>
          <w:rFonts w:ascii="Times New Roman" w:eastAsia="Times New Roman" w:hAnsi="Times New Roman"/>
          <w:color w:val="000000"/>
          <w:sz w:val="28"/>
          <w:szCs w:val="28"/>
          <w:lang w:val="ro-RO"/>
        </w:rPr>
        <w:t>)    informaționale - componența, structura și organizarea datelor, schimbul intern de date, compatibilitatea informațională cu alte sisteme, clasificatoarele utilizate, SGBD, controlul datelor și folosirea masivelor de date, procedurile de conferire a valabilității juridice documentelor la ieșire;</w:t>
      </w:r>
    </w:p>
    <w:p w:rsidR="005E3792" w:rsidRDefault="005E3792" w:rsidP="000A24C0">
      <w:pPr>
        <w:shd w:val="clear" w:color="auto" w:fill="FFFFFF"/>
        <w:spacing w:before="12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t xml:space="preserve">Se efectuează proiectarea bazei de date a sistemului pentru registrul infrastructurilor de cercetare și pentru datele despre utilizatorii înregistrați. Utilizînd SGBD-ul oferit de mediul de dezvoltare </w:t>
      </w:r>
      <w:r w:rsidR="00514E1D">
        <w:rPr>
          <w:rFonts w:ascii="Times New Roman" w:eastAsia="Times New Roman" w:hAnsi="Times New Roman"/>
          <w:color w:val="000000"/>
          <w:sz w:val="28"/>
          <w:szCs w:val="28"/>
          <w:lang w:val="ro-RO"/>
        </w:rPr>
        <w:t>IntelliJ IDEA</w:t>
      </w:r>
      <w:r>
        <w:rPr>
          <w:rFonts w:ascii="Times New Roman" w:eastAsia="Times New Roman" w:hAnsi="Times New Roman"/>
          <w:color w:val="000000"/>
          <w:sz w:val="28"/>
          <w:szCs w:val="28"/>
          <w:lang w:val="ro-RO"/>
        </w:rPr>
        <w:t>.</w:t>
      </w:r>
    </w:p>
    <w:p w:rsidR="004B4FA5" w:rsidRPr="00462B2E" w:rsidRDefault="004B4FA5" w:rsidP="005401E0">
      <w:pPr>
        <w:shd w:val="clear" w:color="auto" w:fill="FFFFFF"/>
        <w:spacing w:before="120"/>
        <w:ind w:left="721" w:hanging="280"/>
        <w:jc w:val="both"/>
        <w:rPr>
          <w:rFonts w:ascii="Times New Roman" w:eastAsia="Times New Roman" w:hAnsi="Times New Roman"/>
          <w:color w:val="333333"/>
          <w:sz w:val="28"/>
          <w:szCs w:val="28"/>
          <w:lang w:val="ro-RO"/>
        </w:rPr>
      </w:pPr>
    </w:p>
    <w:p w:rsidR="005401E0" w:rsidRDefault="003C724C" w:rsidP="005401E0">
      <w:pPr>
        <w:shd w:val="clear" w:color="auto" w:fill="FFFFFF"/>
        <w:spacing w:before="120"/>
        <w:ind w:left="721" w:hanging="280"/>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2</w:t>
      </w:r>
      <w:r w:rsidR="005401E0" w:rsidRPr="00C70279">
        <w:rPr>
          <w:rFonts w:ascii="Times New Roman" w:eastAsia="Times New Roman" w:hAnsi="Times New Roman"/>
          <w:color w:val="000000"/>
          <w:sz w:val="28"/>
          <w:szCs w:val="28"/>
          <w:lang w:val="ro-RO"/>
        </w:rPr>
        <w:t>)    lingvistice - limbajele de programare, limbile de interacțiune a utilizatorilor cu sistemul, sistemele de codare, limbajele pentru intrări/ieșiri;</w:t>
      </w:r>
    </w:p>
    <w:p w:rsidR="00EC7614" w:rsidRDefault="00EC7614" w:rsidP="008561A7">
      <w:pPr>
        <w:shd w:val="clear" w:color="auto" w:fill="FFFFFF"/>
        <w:spacing w:before="24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Limbajul de programare utilizat este Java pentru programarea aplicațiilor web în mediul de dezvoltare, și tehnologiile ajutătoare pentru realizarea cerințelor sistemului.</w:t>
      </w:r>
    </w:p>
    <w:p w:rsidR="008561A7" w:rsidRDefault="008561A7" w:rsidP="008561A7">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Linbajul de comunicare a sistelmului cu utilizatorul este limba română.</w:t>
      </w:r>
    </w:p>
    <w:p w:rsidR="008561A7" w:rsidRDefault="008561A7" w:rsidP="008561A7">
      <w:pPr>
        <w:shd w:val="clear" w:color="auto" w:fill="FFFFFF"/>
        <w:spacing w:after="24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Limbajul de comunicare</w:t>
      </w:r>
      <w:ins w:id="33" w:author="Anisoara Rusu" w:date="2018-02-06T01:38:00Z">
        <w:r w:rsidR="002375BD">
          <w:rPr>
            <w:rFonts w:ascii="Times New Roman" w:eastAsia="Times New Roman" w:hAnsi="Times New Roman"/>
            <w:color w:val="000000"/>
            <w:sz w:val="28"/>
            <w:szCs w:val="28"/>
            <w:lang w:val="ro-RO"/>
          </w:rPr>
          <w:t xml:space="preserve"> </w:t>
        </w:r>
      </w:ins>
      <w:r>
        <w:rPr>
          <w:rFonts w:ascii="Times New Roman" w:eastAsia="Times New Roman" w:hAnsi="Times New Roman"/>
          <w:color w:val="000000"/>
          <w:sz w:val="28"/>
          <w:szCs w:val="28"/>
          <w:lang w:val="ro-RO"/>
        </w:rPr>
        <w:t>pentru intrări/ieșiri la nivel de sevicii pentru date este SQL</w:t>
      </w:r>
    </w:p>
    <w:p w:rsidR="005401E0" w:rsidRDefault="005401E0" w:rsidP="008561A7">
      <w:pPr>
        <w:shd w:val="clear" w:color="auto" w:fill="FFFFFF"/>
        <w:spacing w:before="120" w:after="24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4)    program - independența de platformă, calitatea și metodele de control, utilizarea fondurilor de algoritmi și programe;</w:t>
      </w:r>
    </w:p>
    <w:p w:rsidR="008561A7" w:rsidRDefault="008561A7" w:rsidP="008561A7">
      <w:pPr>
        <w:shd w:val="clear" w:color="auto" w:fill="FFFFFF"/>
        <w:spacing w:after="240"/>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Acest sistem informațional este o aplicație web care poate rula și fi accesat pe orice platformă care susține comunicarea cu web</w:t>
      </w:r>
      <w:ins w:id="34" w:author="Anisoara Rusu" w:date="2018-02-06T01:38:00Z">
        <w:r w:rsidR="002375BD">
          <w:rPr>
            <w:rFonts w:ascii="Times New Roman" w:eastAsia="Times New Roman" w:hAnsi="Times New Roman"/>
            <w:color w:val="000000"/>
            <w:sz w:val="28"/>
            <w:szCs w:val="28"/>
            <w:lang w:val="ro-RO"/>
          </w:rPr>
          <w:t>(?)</w:t>
        </w:r>
      </w:ins>
      <w:r>
        <w:rPr>
          <w:rFonts w:ascii="Times New Roman" w:eastAsia="Times New Roman" w:hAnsi="Times New Roman"/>
          <w:color w:val="000000"/>
          <w:sz w:val="28"/>
          <w:szCs w:val="28"/>
          <w:lang w:val="ro-RO"/>
        </w:rPr>
        <w:t xml:space="preserve"> prin intermediul oricărui browser. Programele posibile de utilizat pentru accesarea acestui sistem  sunt Firefox Mozila, Google Chrome, Safari, Opera, </w:t>
      </w:r>
      <w:r w:rsidRPr="008561A7">
        <w:rPr>
          <w:rFonts w:ascii="Times New Roman" w:eastAsia="Times New Roman" w:hAnsi="Times New Roman"/>
          <w:color w:val="000000"/>
          <w:sz w:val="28"/>
          <w:szCs w:val="28"/>
          <w:lang w:val="ro-RO"/>
        </w:rPr>
        <w:t>Internet Explorer</w:t>
      </w:r>
      <w:r>
        <w:rPr>
          <w:rFonts w:ascii="Times New Roman" w:eastAsia="Times New Roman" w:hAnsi="Times New Roman"/>
          <w:color w:val="000000"/>
          <w:sz w:val="28"/>
          <w:szCs w:val="28"/>
          <w:lang w:val="ro-RO"/>
        </w:rPr>
        <w:t xml:space="preserve"> etc.</w:t>
      </w:r>
      <w:r w:rsidR="005D276F">
        <w:rPr>
          <w:rFonts w:ascii="Times New Roman" w:eastAsia="Times New Roman" w:hAnsi="Times New Roman"/>
          <w:color w:val="000000"/>
          <w:sz w:val="28"/>
          <w:szCs w:val="28"/>
          <w:lang w:val="ro-RO"/>
        </w:rPr>
        <w:t xml:space="preserve"> Algoritmii </w:t>
      </w:r>
      <w:r w:rsidR="00490608">
        <w:rPr>
          <w:rFonts w:ascii="Times New Roman" w:eastAsia="Times New Roman" w:hAnsi="Times New Roman"/>
          <w:color w:val="000000"/>
          <w:sz w:val="28"/>
          <w:szCs w:val="28"/>
          <w:lang w:val="ro-RO"/>
        </w:rPr>
        <w:t xml:space="preserve"> de optimizare</w:t>
      </w:r>
      <w:ins w:id="35" w:author="Anisoara Rusu" w:date="2018-02-06T01:39:00Z">
        <w:r w:rsidR="002375BD">
          <w:rPr>
            <w:rFonts w:ascii="Times New Roman" w:eastAsia="Times New Roman" w:hAnsi="Times New Roman"/>
            <w:color w:val="000000"/>
            <w:sz w:val="28"/>
            <w:szCs w:val="28"/>
            <w:lang w:val="ro-RO"/>
          </w:rPr>
          <w:t xml:space="preserve"> a</w:t>
        </w:r>
      </w:ins>
      <w:r w:rsidR="00490608">
        <w:rPr>
          <w:rFonts w:ascii="Times New Roman" w:eastAsia="Times New Roman" w:hAnsi="Times New Roman"/>
          <w:color w:val="000000"/>
          <w:sz w:val="28"/>
          <w:szCs w:val="28"/>
          <w:lang w:val="ro-RO"/>
        </w:rPr>
        <w:t xml:space="preserve"> procesului de management și </w:t>
      </w:r>
      <w:ins w:id="36" w:author="Anisoara Rusu" w:date="2018-02-06T01:39:00Z">
        <w:r w:rsidR="002375BD">
          <w:rPr>
            <w:rFonts w:ascii="Times New Roman" w:eastAsia="Times New Roman" w:hAnsi="Times New Roman"/>
            <w:color w:val="000000"/>
            <w:sz w:val="28"/>
            <w:szCs w:val="28"/>
            <w:lang w:val="ro-RO"/>
          </w:rPr>
          <w:t xml:space="preserve">de </w:t>
        </w:r>
      </w:ins>
      <w:r w:rsidR="00490608">
        <w:rPr>
          <w:rFonts w:ascii="Times New Roman" w:eastAsia="Times New Roman" w:hAnsi="Times New Roman"/>
          <w:color w:val="000000"/>
          <w:sz w:val="28"/>
          <w:szCs w:val="28"/>
          <w:lang w:val="ro-RO"/>
        </w:rPr>
        <w:t>prezentare a informațiilor despre</w:t>
      </w:r>
      <w:r w:rsidR="006B0F3E">
        <w:rPr>
          <w:rFonts w:ascii="Times New Roman" w:eastAsia="Times New Roman" w:hAnsi="Times New Roman"/>
          <w:color w:val="000000"/>
          <w:sz w:val="28"/>
          <w:szCs w:val="28"/>
          <w:lang w:val="ro-RO"/>
        </w:rPr>
        <w:t xml:space="preserve"> infrastructurile de cercetare din cadrul sistemului.</w:t>
      </w:r>
    </w:p>
    <w:p w:rsidR="005401E0" w:rsidRDefault="005401E0" w:rsidP="005401E0">
      <w:pPr>
        <w:shd w:val="clear" w:color="auto" w:fill="FFFFFF"/>
        <w:spacing w:before="120"/>
        <w:ind w:left="721" w:hanging="280"/>
        <w:jc w:val="both"/>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5)    tehnice;</w:t>
      </w:r>
    </w:p>
    <w:p w:rsidR="00475997" w:rsidRDefault="007E4FB7" w:rsidP="00CA4819">
      <w:pPr>
        <w:shd w:val="clear" w:color="auto" w:fill="FFFFFF"/>
        <w:spacing w:before="120" w:after="240"/>
        <w:ind w:firstLine="709"/>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lastRenderedPageBreak/>
        <w:t xml:space="preserve">Dispozitiv </w:t>
      </w:r>
      <w:r w:rsidR="001613F9">
        <w:rPr>
          <w:rFonts w:ascii="Times New Roman" w:eastAsia="Times New Roman" w:hAnsi="Times New Roman"/>
          <w:color w:val="000000"/>
          <w:sz w:val="28"/>
          <w:szCs w:val="28"/>
          <w:lang w:val="ro-RO"/>
        </w:rPr>
        <w:t>(laptop, tableta, smartphone) care are acces la internet pe care este instalat un oarecare browser</w:t>
      </w:r>
      <w:r w:rsidR="003F60C5" w:rsidRPr="00462B2E">
        <w:rPr>
          <w:rFonts w:ascii="Times New Roman" w:eastAsia="Times New Roman" w:hAnsi="Times New Roman"/>
          <w:color w:val="000000"/>
          <w:sz w:val="28"/>
          <w:szCs w:val="28"/>
          <w:lang w:val="en-GB"/>
        </w:rPr>
        <w:t>(</w:t>
      </w:r>
      <w:hyperlink r:id="rId16" w:tooltip="Microsoft" w:history="1">
        <w:r w:rsidR="003F60C5" w:rsidRPr="00462B2E">
          <w:rPr>
            <w:rFonts w:ascii="Times New Roman" w:eastAsia="Times New Roman" w:hAnsi="Times New Roman"/>
            <w:color w:val="000000"/>
            <w:sz w:val="28"/>
            <w:szCs w:val="28"/>
            <w:lang w:val="en-GB"/>
          </w:rPr>
          <w:t>Microsoft</w:t>
        </w:r>
      </w:hyperlink>
      <w:r w:rsidR="003F60C5" w:rsidRPr="00462B2E">
        <w:rPr>
          <w:rFonts w:ascii="Times New Roman" w:eastAsia="Times New Roman" w:hAnsi="Times New Roman"/>
          <w:color w:val="000000"/>
          <w:sz w:val="28"/>
          <w:szCs w:val="28"/>
          <w:lang w:val="en-GB"/>
        </w:rPr>
        <w:t xml:space="preserve"> </w:t>
      </w:r>
      <w:hyperlink r:id="rId17" w:tooltip="Internet Explorer" w:history="1">
        <w:r w:rsidR="003F60C5" w:rsidRPr="00462B2E">
          <w:rPr>
            <w:rFonts w:ascii="Times New Roman" w:eastAsia="Times New Roman" w:hAnsi="Times New Roman"/>
            <w:color w:val="000000"/>
            <w:sz w:val="28"/>
            <w:szCs w:val="28"/>
            <w:lang w:val="en-GB"/>
          </w:rPr>
          <w:t>Internet Explorer</w:t>
        </w:r>
      </w:hyperlink>
      <w:r w:rsidR="003F60C5">
        <w:rPr>
          <w:rFonts w:ascii="Times New Roman" w:eastAsia="Times New Roman" w:hAnsi="Times New Roman"/>
          <w:color w:val="000000"/>
          <w:sz w:val="28"/>
          <w:szCs w:val="28"/>
          <w:lang w:val="ro-RO"/>
        </w:rPr>
        <w:t xml:space="preserve">, </w:t>
      </w:r>
      <w:hyperlink r:id="rId18" w:tooltip="Mozilla Firefox" w:history="1">
        <w:r w:rsidR="003F60C5" w:rsidRPr="00462B2E">
          <w:rPr>
            <w:rFonts w:ascii="Times New Roman" w:eastAsia="Times New Roman" w:hAnsi="Times New Roman"/>
            <w:color w:val="000000"/>
            <w:sz w:val="28"/>
            <w:szCs w:val="28"/>
            <w:lang w:val="en-GB"/>
          </w:rPr>
          <w:t>Mozilla Firefox</w:t>
        </w:r>
      </w:hyperlink>
      <w:r w:rsidR="003F60C5">
        <w:rPr>
          <w:rFonts w:ascii="Times New Roman" w:eastAsia="Times New Roman" w:hAnsi="Times New Roman"/>
          <w:color w:val="000000"/>
          <w:sz w:val="28"/>
          <w:szCs w:val="28"/>
          <w:lang w:val="ro-RO"/>
        </w:rPr>
        <w:t xml:space="preserve">, </w:t>
      </w:r>
      <w:hyperlink r:id="rId19" w:tooltip="Opera (browser web)" w:history="1">
        <w:r w:rsidR="003F60C5" w:rsidRPr="00462B2E">
          <w:rPr>
            <w:rFonts w:ascii="Times New Roman" w:eastAsia="Times New Roman" w:hAnsi="Times New Roman"/>
            <w:color w:val="000000"/>
            <w:sz w:val="28"/>
            <w:szCs w:val="28"/>
            <w:lang w:val="en-GB"/>
          </w:rPr>
          <w:t>Opera</w:t>
        </w:r>
      </w:hyperlink>
      <w:r w:rsidR="003F60C5">
        <w:rPr>
          <w:rFonts w:ascii="Times New Roman" w:eastAsia="Times New Roman" w:hAnsi="Times New Roman"/>
          <w:color w:val="000000"/>
          <w:sz w:val="28"/>
          <w:szCs w:val="28"/>
          <w:lang w:val="ro-RO"/>
        </w:rPr>
        <w:t xml:space="preserve">, </w:t>
      </w:r>
      <w:hyperlink r:id="rId20" w:tooltip="Apple" w:history="1">
        <w:r w:rsidR="003F60C5" w:rsidRPr="00462B2E">
          <w:rPr>
            <w:rFonts w:ascii="Times New Roman" w:eastAsia="Times New Roman" w:hAnsi="Times New Roman"/>
            <w:color w:val="000000"/>
            <w:sz w:val="28"/>
            <w:szCs w:val="28"/>
            <w:lang w:val="en-GB"/>
          </w:rPr>
          <w:t>Apple</w:t>
        </w:r>
      </w:hyperlink>
      <w:r w:rsidR="003F60C5" w:rsidRPr="00462B2E">
        <w:rPr>
          <w:rFonts w:ascii="Times New Roman" w:eastAsia="Times New Roman" w:hAnsi="Times New Roman"/>
          <w:color w:val="000000"/>
          <w:sz w:val="28"/>
          <w:szCs w:val="28"/>
          <w:lang w:val="en-GB"/>
        </w:rPr>
        <w:t xml:space="preserve"> </w:t>
      </w:r>
      <w:hyperlink r:id="rId21" w:tooltip="Safari (browser)" w:history="1">
        <w:r w:rsidR="003F60C5" w:rsidRPr="00462B2E">
          <w:rPr>
            <w:rFonts w:ascii="Times New Roman" w:eastAsia="Times New Roman" w:hAnsi="Times New Roman"/>
            <w:color w:val="000000"/>
            <w:sz w:val="28"/>
            <w:szCs w:val="28"/>
            <w:lang w:val="en-GB"/>
          </w:rPr>
          <w:t>Safari</w:t>
        </w:r>
      </w:hyperlink>
      <w:r w:rsidR="003F60C5">
        <w:rPr>
          <w:rFonts w:ascii="Times New Roman" w:eastAsia="Times New Roman" w:hAnsi="Times New Roman"/>
          <w:color w:val="000000"/>
          <w:sz w:val="28"/>
          <w:szCs w:val="28"/>
          <w:lang w:val="ro-RO"/>
        </w:rPr>
        <w:t>,</w:t>
      </w:r>
      <w:r w:rsidR="003F60C5" w:rsidRPr="00462B2E">
        <w:rPr>
          <w:rFonts w:ascii="Times New Roman" w:eastAsia="Times New Roman" w:hAnsi="Times New Roman"/>
          <w:color w:val="000000"/>
          <w:sz w:val="28"/>
          <w:szCs w:val="28"/>
          <w:lang w:val="en-GB"/>
        </w:rPr>
        <w:t xml:space="preserve"> </w:t>
      </w:r>
      <w:hyperlink r:id="rId22" w:tooltip="Google" w:history="1">
        <w:r w:rsidR="003F60C5" w:rsidRPr="00462B2E">
          <w:rPr>
            <w:rFonts w:ascii="Times New Roman" w:eastAsia="Times New Roman" w:hAnsi="Times New Roman"/>
            <w:color w:val="000000"/>
            <w:sz w:val="28"/>
            <w:szCs w:val="28"/>
            <w:lang w:val="en-GB"/>
          </w:rPr>
          <w:t>Google</w:t>
        </w:r>
      </w:hyperlink>
      <w:r w:rsidR="003F60C5" w:rsidRPr="00462B2E">
        <w:rPr>
          <w:rFonts w:ascii="Times New Roman" w:eastAsia="Times New Roman" w:hAnsi="Times New Roman"/>
          <w:color w:val="000000"/>
          <w:sz w:val="28"/>
          <w:szCs w:val="28"/>
          <w:lang w:val="en-GB"/>
        </w:rPr>
        <w:t xml:space="preserve"> </w:t>
      </w:r>
      <w:hyperlink r:id="rId23" w:tooltip="Google Chrome" w:history="1">
        <w:r w:rsidR="003F60C5" w:rsidRPr="00462B2E">
          <w:rPr>
            <w:rFonts w:ascii="Times New Roman" w:eastAsia="Times New Roman" w:hAnsi="Times New Roman"/>
            <w:color w:val="000000"/>
            <w:sz w:val="28"/>
            <w:szCs w:val="28"/>
            <w:lang w:val="en-GB"/>
          </w:rPr>
          <w:t>Chrome</w:t>
        </w:r>
      </w:hyperlink>
      <w:r w:rsidR="003F60C5">
        <w:rPr>
          <w:rFonts w:ascii="Times New Roman" w:eastAsia="Times New Roman" w:hAnsi="Times New Roman"/>
          <w:color w:val="000000"/>
          <w:sz w:val="28"/>
          <w:szCs w:val="28"/>
          <w:lang w:val="ro-RO"/>
        </w:rPr>
        <w:t xml:space="preserve">, </w:t>
      </w:r>
      <w:hyperlink r:id="rId24" w:tooltip="Chromium (navigator web)" w:history="1">
        <w:r w:rsidR="003F60C5" w:rsidRPr="00462B2E">
          <w:rPr>
            <w:rFonts w:ascii="Times New Roman" w:eastAsia="Times New Roman" w:hAnsi="Times New Roman"/>
            <w:color w:val="000000"/>
            <w:sz w:val="28"/>
            <w:szCs w:val="28"/>
            <w:lang w:val="en-GB"/>
          </w:rPr>
          <w:t>Chromium</w:t>
        </w:r>
      </w:hyperlink>
      <w:r w:rsidR="003F60C5">
        <w:rPr>
          <w:rFonts w:ascii="Times New Roman" w:eastAsia="Times New Roman" w:hAnsi="Times New Roman"/>
          <w:color w:val="000000"/>
          <w:sz w:val="28"/>
          <w:szCs w:val="28"/>
          <w:lang w:val="ro-RO"/>
        </w:rPr>
        <w:t>, etc</w:t>
      </w:r>
      <w:r w:rsidR="003F60C5" w:rsidRPr="00462B2E">
        <w:rPr>
          <w:rFonts w:ascii="Times New Roman" w:eastAsia="Times New Roman" w:hAnsi="Times New Roman"/>
          <w:color w:val="000000"/>
          <w:sz w:val="28"/>
          <w:szCs w:val="28"/>
          <w:lang w:val="en-GB"/>
        </w:rPr>
        <w:t>)</w:t>
      </w:r>
      <w:r w:rsidR="00475997">
        <w:rPr>
          <w:rFonts w:ascii="Times New Roman" w:eastAsia="Times New Roman" w:hAnsi="Times New Roman"/>
          <w:color w:val="000000"/>
          <w:sz w:val="28"/>
          <w:szCs w:val="28"/>
          <w:lang w:val="ro-RO"/>
        </w:rPr>
        <w:t>.</w:t>
      </w:r>
    </w:p>
    <w:p w:rsidR="004B4FA5" w:rsidRDefault="004B4FA5" w:rsidP="007A7B8C">
      <w:pPr>
        <w:shd w:val="clear" w:color="auto" w:fill="FFFFFF"/>
        <w:spacing w:before="120"/>
        <w:jc w:val="both"/>
        <w:rPr>
          <w:rFonts w:ascii="Times New Roman" w:eastAsia="Times New Roman" w:hAnsi="Times New Roman"/>
          <w:color w:val="333333"/>
          <w:sz w:val="28"/>
          <w:szCs w:val="28"/>
          <w:lang w:val="ro-RO"/>
        </w:rPr>
      </w:pPr>
    </w:p>
    <w:p w:rsidR="005401E0" w:rsidRPr="00C70279" w:rsidRDefault="005401E0" w:rsidP="005401E0">
      <w:pPr>
        <w:shd w:val="clear" w:color="auto" w:fill="FFFFFF"/>
        <w:ind w:firstLine="360"/>
        <w:rPr>
          <w:rFonts w:ascii="Times New Roman" w:eastAsia="Times New Roman" w:hAnsi="Times New Roman"/>
          <w:b/>
          <w:bCs/>
          <w:color w:val="000000"/>
          <w:sz w:val="28"/>
          <w:szCs w:val="28"/>
          <w:lang w:val="ro-RO"/>
        </w:rPr>
      </w:pPr>
      <w:r w:rsidRPr="00C70279">
        <w:rPr>
          <w:rFonts w:ascii="Times New Roman" w:eastAsia="Times New Roman" w:hAnsi="Times New Roman"/>
          <w:b/>
          <w:bCs/>
          <w:color w:val="000000"/>
          <w:sz w:val="28"/>
          <w:szCs w:val="28"/>
          <w:lang w:val="ro-RO"/>
        </w:rPr>
        <w:t> </w:t>
      </w:r>
    </w:p>
    <w:p w:rsidR="005401E0" w:rsidRPr="00C70279" w:rsidRDefault="005401E0" w:rsidP="005401E0">
      <w:pPr>
        <w:pStyle w:val="ListParagraph"/>
        <w:numPr>
          <w:ilvl w:val="0"/>
          <w:numId w:val="26"/>
        </w:numPr>
        <w:shd w:val="clear" w:color="auto" w:fill="FFFFFF"/>
        <w:rPr>
          <w:b/>
          <w:bCs/>
          <w:sz w:val="28"/>
          <w:szCs w:val="28"/>
        </w:rPr>
      </w:pPr>
      <w:r w:rsidRPr="00C70279">
        <w:rPr>
          <w:b/>
          <w:bCs/>
          <w:sz w:val="28"/>
          <w:szCs w:val="28"/>
        </w:rPr>
        <w:t>Componența și conținutul lucrărilor de creare a sistemului:</w:t>
      </w:r>
    </w:p>
    <w:p w:rsidR="005401E0" w:rsidRDefault="005401E0" w:rsidP="007D44FD">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lista stadiilor și a etapelor</w:t>
      </w:r>
      <w:r w:rsidR="00D05075">
        <w:rPr>
          <w:rFonts w:ascii="Times New Roman" w:eastAsia="Times New Roman" w:hAnsi="Times New Roman"/>
          <w:color w:val="000000"/>
          <w:sz w:val="28"/>
          <w:szCs w:val="28"/>
          <w:lang w:val="ro-RO"/>
        </w:rPr>
        <w:t xml:space="preserve"> de dezvoltare</w:t>
      </w:r>
      <w:r w:rsidRPr="00C70279">
        <w:rPr>
          <w:rFonts w:ascii="Times New Roman" w:eastAsia="Times New Roman" w:hAnsi="Times New Roman"/>
          <w:color w:val="000000"/>
          <w:sz w:val="28"/>
          <w:szCs w:val="28"/>
          <w:lang w:val="ro-RO"/>
        </w:rPr>
        <w:t>;</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Stabilirea definiț</w:t>
      </w:r>
      <w:r w:rsidRPr="002E383E">
        <w:rPr>
          <w:sz w:val="28"/>
          <w:szCs w:val="28"/>
        </w:rPr>
        <w:t>iei infrastructurilor de cercetare</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Stabilirea contextului și părț</w:t>
      </w:r>
      <w:r w:rsidRPr="002E383E">
        <w:rPr>
          <w:sz w:val="28"/>
          <w:szCs w:val="28"/>
        </w:rPr>
        <w:t xml:space="preserve">ilor interesate </w:t>
      </w:r>
    </w:p>
    <w:p w:rsidR="007D44FD" w:rsidRDefault="007D44FD" w:rsidP="002F5832">
      <w:pPr>
        <w:pStyle w:val="AliniereaContinutului"/>
        <w:numPr>
          <w:ilvl w:val="0"/>
          <w:numId w:val="23"/>
        </w:numPr>
        <w:spacing w:line="276" w:lineRule="auto"/>
        <w:ind w:left="1080"/>
        <w:rPr>
          <w:sz w:val="28"/>
          <w:szCs w:val="28"/>
        </w:rPr>
      </w:pPr>
      <w:r>
        <w:rPr>
          <w:sz w:val="28"/>
          <w:szCs w:val="28"/>
        </w:rPr>
        <w:t>Analiza sistemelor informaț</w:t>
      </w:r>
      <w:r w:rsidRPr="002E383E">
        <w:rPr>
          <w:sz w:val="28"/>
          <w:szCs w:val="28"/>
        </w:rPr>
        <w:t>ionale de management al infrastructurilo</w:t>
      </w:r>
      <w:r>
        <w:rPr>
          <w:sz w:val="28"/>
          <w:szCs w:val="28"/>
        </w:rPr>
        <w:t xml:space="preserve">r de </w:t>
      </w:r>
    </w:p>
    <w:p w:rsidR="007D44FD" w:rsidRPr="002E383E" w:rsidRDefault="007D44FD" w:rsidP="002F5832">
      <w:pPr>
        <w:pStyle w:val="AliniereaContinutului"/>
        <w:spacing w:line="276" w:lineRule="auto"/>
        <w:ind w:left="1080" w:firstLine="0"/>
        <w:rPr>
          <w:sz w:val="28"/>
          <w:szCs w:val="28"/>
        </w:rPr>
      </w:pPr>
      <w:r>
        <w:rPr>
          <w:sz w:val="28"/>
          <w:szCs w:val="28"/>
        </w:rPr>
        <w:t>cercetare la nivel internaț</w:t>
      </w:r>
      <w:r w:rsidRPr="002E383E">
        <w:rPr>
          <w:sz w:val="28"/>
          <w:szCs w:val="28"/>
        </w:rPr>
        <w:t xml:space="preserve">ional </w:t>
      </w:r>
      <w:r>
        <w:rPr>
          <w:sz w:val="28"/>
          <w:szCs w:val="28"/>
        </w:rPr>
        <w:t>ș</w:t>
      </w:r>
      <w:r w:rsidRPr="002E383E">
        <w:rPr>
          <w:sz w:val="28"/>
          <w:szCs w:val="28"/>
        </w:rPr>
        <w:t xml:space="preserve">i </w:t>
      </w:r>
      <w:r>
        <w:rPr>
          <w:sz w:val="28"/>
          <w:szCs w:val="28"/>
        </w:rPr>
        <w:t>naț</w:t>
      </w:r>
      <w:r w:rsidRPr="002E383E">
        <w:rPr>
          <w:sz w:val="28"/>
          <w:szCs w:val="28"/>
        </w:rPr>
        <w:t>ional</w:t>
      </w:r>
    </w:p>
    <w:p w:rsidR="007D44FD" w:rsidRDefault="007D44FD" w:rsidP="002F5832">
      <w:pPr>
        <w:pStyle w:val="AliniereaContinutului"/>
        <w:numPr>
          <w:ilvl w:val="0"/>
          <w:numId w:val="23"/>
        </w:numPr>
        <w:spacing w:line="276" w:lineRule="auto"/>
        <w:ind w:left="1080"/>
        <w:rPr>
          <w:sz w:val="28"/>
          <w:szCs w:val="28"/>
        </w:rPr>
      </w:pPr>
      <w:r w:rsidRPr="002E383E">
        <w:rPr>
          <w:sz w:val="28"/>
          <w:szCs w:val="28"/>
        </w:rPr>
        <w:t>Identificarea comp</w:t>
      </w:r>
      <w:r>
        <w:rPr>
          <w:sz w:val="28"/>
          <w:szCs w:val="28"/>
        </w:rPr>
        <w:t>onentelor principale ale unui SI</w:t>
      </w:r>
      <w:r w:rsidRPr="002E383E">
        <w:rPr>
          <w:sz w:val="28"/>
          <w:szCs w:val="28"/>
        </w:rPr>
        <w:t xml:space="preserve"> de management al </w:t>
      </w:r>
    </w:p>
    <w:p w:rsidR="007D44FD" w:rsidRPr="002E383E" w:rsidRDefault="007D44FD" w:rsidP="002F5832">
      <w:pPr>
        <w:pStyle w:val="AliniereaContinutului"/>
        <w:spacing w:line="276" w:lineRule="auto"/>
        <w:ind w:left="1080" w:firstLine="0"/>
        <w:rPr>
          <w:sz w:val="28"/>
          <w:szCs w:val="28"/>
        </w:rPr>
      </w:pPr>
      <w:r w:rsidRPr="002E383E">
        <w:rPr>
          <w:sz w:val="28"/>
          <w:szCs w:val="28"/>
        </w:rPr>
        <w:t>infrastructurilor de cercetare</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Stabilirea funcționalitaț</w:t>
      </w:r>
      <w:r w:rsidRPr="002E383E">
        <w:rPr>
          <w:sz w:val="28"/>
          <w:szCs w:val="28"/>
        </w:rPr>
        <w:t>ilor sistemului informa</w:t>
      </w:r>
      <w:r>
        <w:rPr>
          <w:sz w:val="28"/>
          <w:szCs w:val="28"/>
        </w:rPr>
        <w:t>ț</w:t>
      </w:r>
      <w:r w:rsidRPr="002E383E">
        <w:rPr>
          <w:sz w:val="28"/>
          <w:szCs w:val="28"/>
        </w:rPr>
        <w:t>ional</w:t>
      </w:r>
    </w:p>
    <w:p w:rsidR="007D44FD" w:rsidRPr="002E383E" w:rsidRDefault="007D44FD" w:rsidP="002F5832">
      <w:pPr>
        <w:pStyle w:val="AliniereaContinutului"/>
        <w:numPr>
          <w:ilvl w:val="0"/>
          <w:numId w:val="23"/>
        </w:numPr>
        <w:spacing w:line="276" w:lineRule="auto"/>
        <w:ind w:left="1080"/>
        <w:rPr>
          <w:sz w:val="28"/>
          <w:szCs w:val="28"/>
        </w:rPr>
      </w:pPr>
      <w:r w:rsidRPr="002E383E">
        <w:rPr>
          <w:sz w:val="28"/>
          <w:szCs w:val="28"/>
        </w:rPr>
        <w:t>Dezvoltarea sistemului</w:t>
      </w:r>
    </w:p>
    <w:p w:rsidR="007D44FD" w:rsidRPr="002E383E" w:rsidRDefault="007D44FD" w:rsidP="002F5832">
      <w:pPr>
        <w:pStyle w:val="AliniereaContinutului"/>
        <w:numPr>
          <w:ilvl w:val="0"/>
          <w:numId w:val="23"/>
        </w:numPr>
        <w:spacing w:line="276" w:lineRule="auto"/>
        <w:ind w:left="1080"/>
        <w:rPr>
          <w:sz w:val="28"/>
          <w:szCs w:val="28"/>
        </w:rPr>
      </w:pPr>
      <w:r w:rsidRPr="002E383E">
        <w:rPr>
          <w:sz w:val="28"/>
          <w:szCs w:val="28"/>
        </w:rPr>
        <w:t>Testarea</w:t>
      </w:r>
    </w:p>
    <w:p w:rsidR="007D44FD" w:rsidRPr="002E383E" w:rsidRDefault="007D44FD" w:rsidP="002F5832">
      <w:pPr>
        <w:pStyle w:val="AliniereaContinutului"/>
        <w:numPr>
          <w:ilvl w:val="0"/>
          <w:numId w:val="23"/>
        </w:numPr>
        <w:spacing w:line="276" w:lineRule="auto"/>
        <w:ind w:left="1080"/>
        <w:rPr>
          <w:sz w:val="28"/>
          <w:szCs w:val="28"/>
        </w:rPr>
      </w:pPr>
      <w:r>
        <w:rPr>
          <w:sz w:val="28"/>
          <w:szCs w:val="28"/>
        </w:rPr>
        <w:t xml:space="preserve"> </w:t>
      </w:r>
      <w:r w:rsidRPr="002E383E">
        <w:rPr>
          <w:sz w:val="28"/>
          <w:szCs w:val="28"/>
        </w:rPr>
        <w:t>Opera</w:t>
      </w:r>
      <w:r>
        <w:rPr>
          <w:sz w:val="28"/>
          <w:szCs w:val="28"/>
        </w:rPr>
        <w:t>ț</w:t>
      </w:r>
      <w:r w:rsidRPr="002E383E">
        <w:rPr>
          <w:sz w:val="28"/>
          <w:szCs w:val="28"/>
        </w:rPr>
        <w:t>ionalizarea versiuniii beta a sistemului</w:t>
      </w:r>
    </w:p>
    <w:p w:rsidR="004B4FA5" w:rsidRPr="00C70279" w:rsidRDefault="004B4FA5" w:rsidP="005401E0">
      <w:pPr>
        <w:shd w:val="clear" w:color="auto" w:fill="FFFFFF"/>
        <w:ind w:left="720" w:hanging="360"/>
        <w:rPr>
          <w:rFonts w:ascii="Times New Roman" w:eastAsia="Times New Roman" w:hAnsi="Times New Roman"/>
          <w:color w:val="333333"/>
          <w:sz w:val="28"/>
          <w:szCs w:val="28"/>
        </w:rPr>
      </w:pPr>
    </w:p>
    <w:p w:rsidR="005401E0" w:rsidRDefault="005401E0" w:rsidP="00C67401">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termenii de execuție;</w:t>
      </w:r>
    </w:p>
    <w:p w:rsidR="004B4FA5" w:rsidRDefault="00C67401" w:rsidP="00C67401">
      <w:pPr>
        <w:shd w:val="clear" w:color="auto" w:fill="FFFFFF"/>
        <w:tabs>
          <w:tab w:val="left" w:pos="567"/>
          <w:tab w:val="left" w:pos="709"/>
        </w:tabs>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t>I evaluare (30%) – 5-10 martie</w:t>
      </w:r>
    </w:p>
    <w:p w:rsidR="00C67401" w:rsidRDefault="00C67401" w:rsidP="00C67401">
      <w:pPr>
        <w:shd w:val="clear" w:color="auto" w:fill="FFFFFF"/>
        <w:tabs>
          <w:tab w:val="left" w:pos="567"/>
          <w:tab w:val="left" w:pos="709"/>
        </w:tabs>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t>II evaluarie (70%) – 16-21 aprilie</w:t>
      </w:r>
    </w:p>
    <w:p w:rsidR="004B4FA5" w:rsidRPr="002F5832" w:rsidRDefault="00C67401" w:rsidP="002F5832">
      <w:pPr>
        <w:shd w:val="clear" w:color="auto" w:fill="FFFFFF"/>
        <w:tabs>
          <w:tab w:val="left" w:pos="567"/>
          <w:tab w:val="left" w:pos="709"/>
        </w:tabs>
        <w:spacing w:after="240"/>
        <w:rPr>
          <w:rFonts w:ascii="Times New Roman" w:eastAsia="Times New Roman" w:hAnsi="Times New Roman"/>
          <w:color w:val="333333"/>
          <w:sz w:val="28"/>
          <w:szCs w:val="28"/>
          <w:lang w:val="ro-RO"/>
        </w:rPr>
      </w:pPr>
      <w:r>
        <w:rPr>
          <w:rFonts w:ascii="Times New Roman" w:eastAsia="Times New Roman" w:hAnsi="Times New Roman"/>
          <w:color w:val="000000"/>
          <w:sz w:val="28"/>
          <w:szCs w:val="28"/>
          <w:lang w:val="ro-RO"/>
        </w:rPr>
        <w:tab/>
      </w:r>
      <w:r>
        <w:rPr>
          <w:rFonts w:ascii="Times New Roman" w:eastAsia="Times New Roman" w:hAnsi="Times New Roman"/>
          <w:color w:val="000000"/>
          <w:sz w:val="28"/>
          <w:szCs w:val="28"/>
          <w:lang w:val="ro-RO"/>
        </w:rPr>
        <w:tab/>
        <w:t>III</w:t>
      </w:r>
      <w:r w:rsidRPr="00C67401">
        <w:rPr>
          <w:rFonts w:ascii="Times New Roman" w:eastAsia="Times New Roman" w:hAnsi="Times New Roman"/>
          <w:color w:val="000000"/>
          <w:sz w:val="28"/>
          <w:szCs w:val="28"/>
          <w:lang w:val="ro-RO"/>
        </w:rPr>
        <w:t xml:space="preserve"> </w:t>
      </w:r>
      <w:r>
        <w:rPr>
          <w:rFonts w:ascii="Times New Roman" w:eastAsia="Times New Roman" w:hAnsi="Times New Roman"/>
          <w:color w:val="000000"/>
          <w:sz w:val="28"/>
          <w:szCs w:val="28"/>
          <w:lang w:val="ro-RO"/>
        </w:rPr>
        <w:t xml:space="preserve">evaluarie (100%) – 21-26 </w:t>
      </w:r>
      <w:r w:rsidR="00B435A1">
        <w:rPr>
          <w:rFonts w:ascii="Times New Roman" w:eastAsia="Times New Roman" w:hAnsi="Times New Roman"/>
          <w:color w:val="000000"/>
          <w:sz w:val="28"/>
          <w:szCs w:val="28"/>
          <w:lang w:val="ro-RO"/>
        </w:rPr>
        <w:t>mai</w:t>
      </w:r>
      <w:r w:rsidR="002F5832">
        <w:rPr>
          <w:rFonts w:ascii="Times New Roman" w:eastAsia="Times New Roman" w:hAnsi="Times New Roman"/>
          <w:color w:val="333333"/>
          <w:sz w:val="28"/>
          <w:szCs w:val="28"/>
          <w:lang w:val="ro-RO"/>
        </w:rPr>
        <w:tab/>
      </w:r>
    </w:p>
    <w:p w:rsidR="005401E0" w:rsidRDefault="005401E0" w:rsidP="009F1FB6">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programul de asigurare a fiabilității;</w:t>
      </w:r>
    </w:p>
    <w:p w:rsidR="00A92368" w:rsidRDefault="00A92368" w:rsidP="009F1FB6">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Expunerea sistemului în condiții reale (prin crearea versiunii beta), ”neconfortabile” pentru determinarea cazurilor problemetice, neașteptate și apoi corectarea, modificarea, rezolvarea acestora dacă este cazul în dependență de proble</w:t>
      </w:r>
      <w:ins w:id="37" w:author="Anisoara Rusu" w:date="2018-02-06T01:40:00Z">
        <w:r w:rsidR="009D3278">
          <w:rPr>
            <w:rFonts w:ascii="Times New Roman" w:eastAsia="Times New Roman" w:hAnsi="Times New Roman"/>
            <w:color w:val="000000"/>
            <w:sz w:val="28"/>
            <w:szCs w:val="28"/>
            <w:lang w:val="ro-RO"/>
          </w:rPr>
          <w:t>me</w:t>
        </w:r>
      </w:ins>
      <w:del w:id="38" w:author="Anisoara Rusu" w:date="2018-02-06T01:40:00Z">
        <w:r w:rsidDel="009D3278">
          <w:rPr>
            <w:rFonts w:ascii="Times New Roman" w:eastAsia="Times New Roman" w:hAnsi="Times New Roman"/>
            <w:color w:val="000000"/>
            <w:sz w:val="28"/>
            <w:szCs w:val="28"/>
            <w:lang w:val="ro-RO"/>
          </w:rPr>
          <w:delText>le</w:delText>
        </w:r>
      </w:del>
      <w:r>
        <w:rPr>
          <w:rFonts w:ascii="Times New Roman" w:eastAsia="Times New Roman" w:hAnsi="Times New Roman"/>
          <w:color w:val="000000"/>
          <w:sz w:val="28"/>
          <w:szCs w:val="28"/>
          <w:lang w:val="ro-RO"/>
        </w:rPr>
        <w:t xml:space="preserve"> și cerințe, sau cel puțin menționarea acestora pentru asugurarea cît mai reușită posibilă a fiabialității.</w:t>
      </w:r>
    </w:p>
    <w:p w:rsidR="004B4FA5" w:rsidRPr="00462B2E" w:rsidRDefault="004B4FA5" w:rsidP="00852102">
      <w:pPr>
        <w:shd w:val="clear" w:color="auto" w:fill="FFFFFF"/>
        <w:rPr>
          <w:rFonts w:ascii="Times New Roman" w:eastAsia="Times New Roman" w:hAnsi="Times New Roman"/>
          <w:color w:val="333333"/>
          <w:sz w:val="28"/>
          <w:szCs w:val="28"/>
          <w:lang w:val="ro-RO"/>
        </w:rPr>
      </w:pPr>
    </w:p>
    <w:p w:rsidR="005401E0" w:rsidRPr="00462B2E" w:rsidRDefault="005401E0" w:rsidP="005401E0">
      <w:pPr>
        <w:shd w:val="clear" w:color="auto" w:fill="FFFFFF"/>
        <w:ind w:left="720"/>
        <w:rPr>
          <w:rFonts w:ascii="Times New Roman" w:eastAsia="Times New Roman" w:hAnsi="Times New Roman"/>
          <w:color w:val="333333"/>
          <w:sz w:val="28"/>
          <w:szCs w:val="28"/>
          <w:lang w:val="ro-RO"/>
        </w:rPr>
      </w:pPr>
      <w:r w:rsidRPr="00C70279">
        <w:rPr>
          <w:rFonts w:ascii="Times New Roman" w:eastAsia="Times New Roman" w:hAnsi="Times New Roman"/>
          <w:color w:val="000000"/>
          <w:sz w:val="28"/>
          <w:szCs w:val="28"/>
          <w:lang w:val="ro-RO"/>
        </w:rPr>
        <w:t> </w:t>
      </w:r>
    </w:p>
    <w:p w:rsidR="005401E0" w:rsidRPr="00C70279" w:rsidRDefault="005401E0" w:rsidP="005401E0">
      <w:pPr>
        <w:pStyle w:val="ListParagraph"/>
        <w:numPr>
          <w:ilvl w:val="0"/>
          <w:numId w:val="26"/>
        </w:numPr>
        <w:shd w:val="clear" w:color="auto" w:fill="FFFFFF"/>
        <w:rPr>
          <w:b/>
          <w:bCs/>
          <w:sz w:val="28"/>
          <w:szCs w:val="28"/>
        </w:rPr>
      </w:pPr>
      <w:r w:rsidRPr="00C70279">
        <w:rPr>
          <w:b/>
          <w:bCs/>
          <w:sz w:val="28"/>
          <w:szCs w:val="28"/>
        </w:rPr>
        <w:t>Modul de testare, verificare și primire a sistemului:</w:t>
      </w:r>
    </w:p>
    <w:p w:rsidR="004B4FA5" w:rsidRDefault="005401E0" w:rsidP="003A24DF">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tipurile, componența, volumul și metodele de testare;</w:t>
      </w:r>
    </w:p>
    <w:p w:rsidR="003A24DF" w:rsidRPr="003A24DF" w:rsidRDefault="003A24DF" w:rsidP="003A24DF">
      <w:pPr>
        <w:shd w:val="clear" w:color="auto" w:fill="FFFFFF"/>
        <w:spacing w:after="240"/>
        <w:ind w:firstLine="708"/>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Testarea manuală și semimanuală pe parcursul realizării șistemului și la finălul fiecărei etape, ca mai apoi să fie efectuată testarea integrală a sistemului. Efectuarea scenariilor de testare și verificarea acestora în sistemul primit final.</w:t>
      </w:r>
    </w:p>
    <w:p w:rsidR="005401E0" w:rsidRDefault="005401E0" w:rsidP="00F17685">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cerințe generale privind acceptarea lucrărilor pe etape;</w:t>
      </w:r>
    </w:p>
    <w:p w:rsidR="00F17685" w:rsidRDefault="00F17685" w:rsidP="00F17685">
      <w:pPr>
        <w:shd w:val="clear" w:color="auto" w:fill="FFFFFF"/>
        <w:ind w:firstLine="708"/>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lastRenderedPageBreak/>
        <w:t>Fiecare modul în parte va fi testat și verificat ca să corespundă cerințelor prezente în specificații. Pentru a asigura mai apoi extinderea și reutilizarea modulelor cînd va fi cazul.</w:t>
      </w:r>
    </w:p>
    <w:p w:rsidR="004B4FA5" w:rsidRPr="00462B2E" w:rsidRDefault="004B4FA5" w:rsidP="005401E0">
      <w:pPr>
        <w:shd w:val="clear" w:color="auto" w:fill="FFFFFF"/>
        <w:ind w:left="720" w:hanging="360"/>
        <w:rPr>
          <w:rFonts w:ascii="Times New Roman" w:eastAsia="Times New Roman" w:hAnsi="Times New Roman"/>
          <w:color w:val="333333"/>
          <w:sz w:val="28"/>
          <w:szCs w:val="28"/>
          <w:lang w:val="en-GB"/>
        </w:rPr>
      </w:pPr>
    </w:p>
    <w:p w:rsidR="005401E0" w:rsidRDefault="005401E0" w:rsidP="00842CA6">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statutul comisiei de primire.</w:t>
      </w:r>
    </w:p>
    <w:p w:rsidR="004B4FA5" w:rsidRPr="00842CA6" w:rsidRDefault="00842CA6" w:rsidP="00842CA6">
      <w:pPr>
        <w:shd w:val="clear" w:color="auto" w:fill="FFFFFF"/>
        <w:ind w:firstLine="708"/>
        <w:jc w:val="both"/>
        <w:rPr>
          <w:rFonts w:ascii="Times New Roman" w:eastAsia="Times New Roman" w:hAnsi="Times New Roman"/>
          <w:color w:val="333333"/>
          <w:sz w:val="28"/>
          <w:szCs w:val="28"/>
          <w:lang w:val="ro-RO"/>
        </w:rPr>
      </w:pPr>
      <w:r>
        <w:rPr>
          <w:rFonts w:ascii="Times New Roman" w:eastAsia="Times New Roman" w:hAnsi="Times New Roman"/>
          <w:color w:val="000000"/>
          <w:sz w:val="28"/>
          <w:szCs w:val="28"/>
          <w:lang w:val="ro-RO"/>
        </w:rPr>
        <w:t>Statutul comisiei de primire include lectoriii și profesorii conducători de la universitate și reprezentantul informat din partea IDSI-ului care vor coordona întregul proces</w:t>
      </w:r>
      <w:del w:id="39" w:author="Anisoara Rusu" w:date="2018-02-06T01:41:00Z">
        <w:r w:rsidDel="009D3278">
          <w:rPr>
            <w:rFonts w:ascii="Times New Roman" w:eastAsia="Times New Roman" w:hAnsi="Times New Roman"/>
            <w:color w:val="000000"/>
            <w:sz w:val="28"/>
            <w:szCs w:val="28"/>
            <w:lang w:val="ro-RO"/>
          </w:rPr>
          <w:delText>ul</w:delText>
        </w:r>
      </w:del>
      <w:r>
        <w:rPr>
          <w:rFonts w:ascii="Times New Roman" w:eastAsia="Times New Roman" w:hAnsi="Times New Roman"/>
          <w:color w:val="000000"/>
          <w:sz w:val="28"/>
          <w:szCs w:val="28"/>
          <w:lang w:val="ro-RO"/>
        </w:rPr>
        <w:t xml:space="preserve"> de dezvoltare a sistemului</w:t>
      </w:r>
      <w:ins w:id="40" w:author="Anisoara Rusu" w:date="2018-02-06T01:41:00Z">
        <w:r w:rsidR="009D3278">
          <w:rPr>
            <w:rFonts w:ascii="Times New Roman" w:eastAsia="Times New Roman" w:hAnsi="Times New Roman"/>
            <w:color w:val="000000"/>
            <w:sz w:val="28"/>
            <w:szCs w:val="28"/>
            <w:lang w:val="ro-RO"/>
          </w:rPr>
          <w:t>.</w:t>
        </w:r>
      </w:ins>
    </w:p>
    <w:p w:rsidR="005401E0" w:rsidRPr="00462B2E" w:rsidRDefault="005401E0" w:rsidP="005401E0">
      <w:pPr>
        <w:shd w:val="clear" w:color="auto" w:fill="FFFFFF"/>
        <w:ind w:left="720"/>
        <w:rPr>
          <w:rFonts w:ascii="Times New Roman" w:eastAsia="Times New Roman" w:hAnsi="Times New Roman"/>
          <w:color w:val="333333"/>
          <w:sz w:val="28"/>
          <w:szCs w:val="28"/>
          <w:lang w:val="en-GB"/>
        </w:rPr>
      </w:pPr>
      <w:r w:rsidRPr="00C70279">
        <w:rPr>
          <w:rFonts w:ascii="Times New Roman" w:eastAsia="Times New Roman" w:hAnsi="Times New Roman"/>
          <w:color w:val="000000"/>
          <w:sz w:val="28"/>
          <w:szCs w:val="28"/>
          <w:lang w:val="ro-RO"/>
        </w:rPr>
        <w:t> </w:t>
      </w:r>
    </w:p>
    <w:p w:rsidR="005401E0" w:rsidRPr="00C70279" w:rsidRDefault="005401E0" w:rsidP="005401E0">
      <w:pPr>
        <w:pStyle w:val="ListParagraph"/>
        <w:numPr>
          <w:ilvl w:val="0"/>
          <w:numId w:val="26"/>
        </w:numPr>
        <w:shd w:val="clear" w:color="auto" w:fill="FFFFFF"/>
        <w:rPr>
          <w:b/>
          <w:bCs/>
          <w:sz w:val="28"/>
          <w:szCs w:val="28"/>
        </w:rPr>
      </w:pPr>
      <w:r w:rsidRPr="00C70279">
        <w:rPr>
          <w:b/>
          <w:bCs/>
          <w:sz w:val="28"/>
          <w:szCs w:val="28"/>
        </w:rPr>
        <w:t>Cerințe referitoare la componența și conținutul lucrărilor de pregătire a obiectului automatizării pentru lansarea în exploatare a SI:</w:t>
      </w:r>
    </w:p>
    <w:p w:rsidR="005401E0" w:rsidRDefault="005401E0" w:rsidP="00924A23">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modificările introduse în obiectul automatizării;</w:t>
      </w:r>
    </w:p>
    <w:p w:rsidR="00924A23" w:rsidRDefault="00924A23" w:rsidP="00924A23">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Modificările introduse în obiectul automatizării sunt adaugarea noilor infrastructuri de cercetare, modificarea informațiilor despre infrastructurile de cercetare deja existente, adăugarea noilor utilizatori înregistrați în BD</w:t>
      </w:r>
      <w:r w:rsidR="00581E1B">
        <w:rPr>
          <w:rFonts w:ascii="Times New Roman" w:eastAsia="Times New Roman" w:hAnsi="Times New Roman"/>
          <w:color w:val="000000"/>
          <w:sz w:val="28"/>
          <w:szCs w:val="28"/>
          <w:lang w:val="ro-RO"/>
        </w:rPr>
        <w:t>.</w:t>
      </w:r>
      <w:bookmarkStart w:id="41" w:name="_GoBack"/>
      <w:bookmarkEnd w:id="41"/>
    </w:p>
    <w:p w:rsidR="004B4FA5" w:rsidRPr="00924A23" w:rsidRDefault="004B4FA5" w:rsidP="00924A23">
      <w:pPr>
        <w:shd w:val="clear" w:color="auto" w:fill="FFFFFF"/>
        <w:rPr>
          <w:rFonts w:ascii="Times New Roman" w:eastAsia="Times New Roman" w:hAnsi="Times New Roman"/>
          <w:color w:val="333333"/>
          <w:sz w:val="28"/>
          <w:szCs w:val="28"/>
          <w:lang w:val="ro-RO"/>
        </w:rPr>
      </w:pPr>
    </w:p>
    <w:p w:rsidR="005401E0" w:rsidRDefault="005401E0" w:rsidP="00150A8F">
      <w:pPr>
        <w:shd w:val="clear" w:color="auto" w:fill="FFFFFF"/>
        <w:spacing w:after="240"/>
        <w:ind w:left="720" w:hanging="360"/>
        <w:rPr>
          <w:rFonts w:ascii="Times New Roman" w:eastAsia="Times New Roman" w:hAnsi="Times New Roman"/>
          <w:color w:val="000000"/>
          <w:sz w:val="28"/>
          <w:szCs w:val="28"/>
          <w:lang w:val="ro-RO"/>
        </w:rPr>
      </w:pPr>
      <w:r w:rsidRPr="00C70279">
        <w:rPr>
          <w:rFonts w:ascii="Times New Roman" w:eastAsia="Times New Roman" w:hAnsi="Times New Roman"/>
          <w:color w:val="000000"/>
          <w:sz w:val="28"/>
          <w:szCs w:val="28"/>
          <w:lang w:val="ro-RO"/>
        </w:rPr>
        <w:t>-         termenii și modalitatea de selectare și instruire a personalului.</w:t>
      </w:r>
    </w:p>
    <w:p w:rsidR="00150A8F" w:rsidRDefault="00150A8F" w:rsidP="00150A8F">
      <w:pPr>
        <w:shd w:val="clear" w:color="auto" w:fill="FFFFFF"/>
        <w:ind w:firstLine="708"/>
        <w:jc w:val="both"/>
        <w:rPr>
          <w:rFonts w:ascii="Times New Roman" w:eastAsia="Times New Roman" w:hAnsi="Times New Roman"/>
          <w:color w:val="000000"/>
          <w:sz w:val="28"/>
          <w:szCs w:val="28"/>
          <w:lang w:val="ro-RO"/>
        </w:rPr>
      </w:pPr>
      <w:r>
        <w:rPr>
          <w:rFonts w:ascii="Times New Roman" w:eastAsia="Times New Roman" w:hAnsi="Times New Roman"/>
          <w:color w:val="000000"/>
          <w:sz w:val="28"/>
          <w:szCs w:val="28"/>
          <w:lang w:val="ro-RO"/>
        </w:rPr>
        <w:t>Personalul care va folosi sistemul va fi necesar să cunoască la general utilizarea aplicațiilor web prin intermediul căruiva dispozitiv specificat mai sus. Sa analizeze, studieze documentația propusă în ajutorul utilizatorilor (G</w:t>
      </w:r>
      <w:r w:rsidRPr="00150A8F">
        <w:rPr>
          <w:rFonts w:ascii="Times New Roman" w:eastAsia="Times New Roman" w:hAnsi="Times New Roman"/>
          <w:color w:val="000000"/>
          <w:sz w:val="28"/>
          <w:szCs w:val="28"/>
          <w:lang w:val="ro-RO"/>
        </w:rPr>
        <w:t>uideline</w:t>
      </w:r>
      <w:r>
        <w:rPr>
          <w:rFonts w:ascii="Times New Roman" w:eastAsia="Times New Roman" w:hAnsi="Times New Roman"/>
          <w:color w:val="000000"/>
          <w:sz w:val="28"/>
          <w:szCs w:val="28"/>
          <w:lang w:val="ro-RO"/>
        </w:rPr>
        <w:t>) și să aplice în practică îndrumările propuse.</w:t>
      </w:r>
    </w:p>
    <w:p w:rsidR="009448C5" w:rsidRDefault="009448C5" w:rsidP="00150A8F">
      <w:pPr>
        <w:shd w:val="clear" w:color="auto" w:fill="FFFFFF"/>
        <w:ind w:firstLine="708"/>
        <w:jc w:val="both"/>
        <w:rPr>
          <w:rFonts w:ascii="Times New Roman" w:eastAsia="Times New Roman" w:hAnsi="Times New Roman"/>
          <w:color w:val="000000"/>
          <w:sz w:val="28"/>
          <w:szCs w:val="28"/>
          <w:lang w:val="ro-RO"/>
        </w:rPr>
      </w:pPr>
    </w:p>
    <w:p w:rsidR="00F143E6" w:rsidRPr="00291801" w:rsidRDefault="00F143E6" w:rsidP="001916F0">
      <w:pPr>
        <w:pStyle w:val="N"/>
        <w:spacing w:after="200" w:line="276" w:lineRule="auto"/>
        <w:ind w:firstLine="0"/>
        <w:jc w:val="left"/>
        <w:rPr>
          <w:b/>
          <w:sz w:val="32"/>
          <w:szCs w:val="28"/>
        </w:rPr>
      </w:pPr>
    </w:p>
    <w:sectPr w:rsidR="00F143E6" w:rsidRPr="00291801" w:rsidSect="00F143E6">
      <w:pgSz w:w="11906" w:h="16838" w:code="9"/>
      <w:pgMar w:top="1134" w:right="567" w:bottom="1134" w:left="1134"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isoara Rusu" w:date="2018-02-06T01:13:00Z" w:initials="AR">
    <w:p w:rsidR="00F143E6" w:rsidRPr="00462B2E" w:rsidRDefault="00F143E6">
      <w:pPr>
        <w:pStyle w:val="CommentText"/>
        <w:rPr>
          <w:lang w:val="en-GB"/>
        </w:rPr>
      </w:pPr>
      <w:r>
        <w:rPr>
          <w:rStyle w:val="CommentReference"/>
        </w:rPr>
        <w:annotationRef/>
      </w:r>
      <w:proofErr w:type="spellStart"/>
      <w:r>
        <w:rPr>
          <w:lang w:val="en-GB"/>
        </w:rPr>
        <w:t>Aici</w:t>
      </w:r>
      <w:proofErr w:type="spellEnd"/>
      <w:r>
        <w:rPr>
          <w:lang w:val="en-GB"/>
        </w:rPr>
        <w:t xml:space="preserve"> </w:t>
      </w:r>
      <w:proofErr w:type="spellStart"/>
      <w:r>
        <w:rPr>
          <w:lang w:val="en-GB"/>
        </w:rPr>
        <w:t>ar</w:t>
      </w:r>
      <w:proofErr w:type="spellEnd"/>
      <w:r>
        <w:rPr>
          <w:lang w:val="en-GB"/>
        </w:rPr>
        <w:t xml:space="preserve"> </w:t>
      </w:r>
      <w:proofErr w:type="spellStart"/>
      <w:r>
        <w:rPr>
          <w:lang w:val="en-GB"/>
        </w:rPr>
        <w:t>trebui</w:t>
      </w:r>
      <w:proofErr w:type="spellEnd"/>
      <w:r>
        <w:rPr>
          <w:lang w:val="en-GB"/>
        </w:rPr>
        <w:t xml:space="preserve"> </w:t>
      </w:r>
      <w:proofErr w:type="spellStart"/>
      <w:r>
        <w:rPr>
          <w:lang w:val="en-GB"/>
        </w:rPr>
        <w:t>sa</w:t>
      </w:r>
      <w:proofErr w:type="spellEnd"/>
      <w:r>
        <w:rPr>
          <w:lang w:val="en-GB"/>
        </w:rPr>
        <w:t xml:space="preserve"> fie 2017-2018. </w:t>
      </w:r>
    </w:p>
  </w:comment>
  <w:comment w:id="3" w:author="Anisoara Rusu" w:date="2018-02-06T01:15:00Z" w:initials="AR">
    <w:p w:rsidR="00F143E6" w:rsidRPr="005368FA" w:rsidRDefault="00F143E6">
      <w:pPr>
        <w:pStyle w:val="CommentText"/>
        <w:rPr>
          <w:lang w:val="de-DE"/>
        </w:rPr>
      </w:pPr>
      <w:r>
        <w:rPr>
          <w:rStyle w:val="CommentReference"/>
        </w:rPr>
        <w:annotationRef/>
      </w:r>
      <w:proofErr w:type="spellStart"/>
      <w:r>
        <w:rPr>
          <w:lang w:val="en-GB"/>
        </w:rPr>
        <w:t>Aici</w:t>
      </w:r>
      <w:proofErr w:type="spellEnd"/>
      <w:r>
        <w:rPr>
          <w:lang w:val="en-GB"/>
        </w:rPr>
        <w:t xml:space="preserve"> </w:t>
      </w:r>
      <w:proofErr w:type="spellStart"/>
      <w:r>
        <w:rPr>
          <w:lang w:val="en-GB"/>
        </w:rPr>
        <w:t>ar</w:t>
      </w:r>
      <w:proofErr w:type="spellEnd"/>
      <w:r>
        <w:rPr>
          <w:lang w:val="en-GB"/>
        </w:rPr>
        <w:t xml:space="preserve"> </w:t>
      </w:r>
      <w:proofErr w:type="spellStart"/>
      <w:r>
        <w:rPr>
          <w:lang w:val="en-GB"/>
        </w:rPr>
        <w:t>trebui</w:t>
      </w:r>
      <w:proofErr w:type="spellEnd"/>
      <w:r>
        <w:rPr>
          <w:lang w:val="en-GB"/>
        </w:rPr>
        <w:t xml:space="preserve"> indicate </w:t>
      </w:r>
      <w:proofErr w:type="spellStart"/>
      <w:r>
        <w:rPr>
          <w:lang w:val="en-GB"/>
        </w:rPr>
        <w:t>referintele</w:t>
      </w:r>
      <w:proofErr w:type="spellEnd"/>
      <w:r>
        <w:rPr>
          <w:lang w:val="en-GB"/>
        </w:rPr>
        <w:t xml:space="preserve"> la </w:t>
      </w:r>
      <w:proofErr w:type="spellStart"/>
      <w:r>
        <w:rPr>
          <w:lang w:val="en-GB"/>
        </w:rPr>
        <w:t>programul</w:t>
      </w:r>
      <w:proofErr w:type="spellEnd"/>
      <w:r>
        <w:rPr>
          <w:lang w:val="en-GB"/>
        </w:rPr>
        <w:t xml:space="preserve"> respective.  </w:t>
      </w:r>
      <w:proofErr w:type="spellStart"/>
      <w:r w:rsidRPr="005368FA">
        <w:rPr>
          <w:lang w:val="de-DE"/>
        </w:rPr>
        <w:t>Ca</w:t>
      </w:r>
      <w:proofErr w:type="spellEnd"/>
      <w:r w:rsidRPr="005368FA">
        <w:rPr>
          <w:lang w:val="de-DE"/>
        </w:rPr>
        <w:t xml:space="preserve"> de </w:t>
      </w:r>
      <w:proofErr w:type="spellStart"/>
      <w:r w:rsidRPr="005368FA">
        <w:rPr>
          <w:lang w:val="de-DE"/>
        </w:rPr>
        <w:t>altfel</w:t>
      </w:r>
      <w:proofErr w:type="spellEnd"/>
      <w:r w:rsidRPr="005368FA">
        <w:rPr>
          <w:lang w:val="de-DE"/>
        </w:rPr>
        <w:t xml:space="preserve">  si </w:t>
      </w:r>
      <w:proofErr w:type="spellStart"/>
      <w:r w:rsidRPr="005368FA">
        <w:rPr>
          <w:lang w:val="de-DE"/>
        </w:rPr>
        <w:t>mai</w:t>
      </w:r>
      <w:proofErr w:type="spellEnd"/>
      <w:r w:rsidRPr="005368FA">
        <w:rPr>
          <w:lang w:val="de-DE"/>
        </w:rPr>
        <w:t xml:space="preserve"> </w:t>
      </w:r>
      <w:proofErr w:type="spellStart"/>
      <w:r w:rsidRPr="005368FA">
        <w:rPr>
          <w:lang w:val="de-DE"/>
        </w:rPr>
        <w:t>jos</w:t>
      </w:r>
      <w:proofErr w:type="spellEnd"/>
      <w:r w:rsidRPr="005368FA">
        <w:rPr>
          <w:lang w:val="de-DE"/>
        </w:rPr>
        <w:t xml:space="preserve"> </w:t>
      </w:r>
      <w:proofErr w:type="spellStart"/>
      <w:r w:rsidRPr="005368FA">
        <w:rPr>
          <w:lang w:val="de-DE"/>
        </w:rPr>
        <w:t>ce</w:t>
      </w:r>
      <w:proofErr w:type="spellEnd"/>
      <w:r w:rsidRPr="005368FA">
        <w:rPr>
          <w:lang w:val="de-DE"/>
        </w:rPr>
        <w:t xml:space="preserve"> </w:t>
      </w:r>
      <w:proofErr w:type="spellStart"/>
      <w:r w:rsidRPr="005368FA">
        <w:rPr>
          <w:lang w:val="de-DE"/>
        </w:rPr>
        <w:t>tine</w:t>
      </w:r>
      <w:proofErr w:type="spellEnd"/>
      <w:r w:rsidRPr="005368FA">
        <w:rPr>
          <w:lang w:val="de-DE"/>
        </w:rPr>
        <w:t xml:space="preserve"> de </w:t>
      </w:r>
      <w:proofErr w:type="spellStart"/>
      <w:r w:rsidRPr="005368FA">
        <w:rPr>
          <w:lang w:val="de-DE"/>
        </w:rPr>
        <w:t>Moldova</w:t>
      </w:r>
      <w:proofErr w:type="spellEnd"/>
      <w:r w:rsidRPr="005368FA">
        <w:rPr>
          <w:lang w:val="de-DE"/>
        </w:rPr>
        <w:t xml:space="preserve"> 2020</w:t>
      </w:r>
      <w:r>
        <w:rPr>
          <w:lang w:val="de-DE"/>
        </w:rPr>
        <w:t xml:space="preserve">. </w:t>
      </w:r>
    </w:p>
  </w:comment>
  <w:comment w:id="4" w:author="Anisoara Rusu" w:date="2018-02-06T01:16:00Z" w:initials="AR">
    <w:p w:rsidR="00F143E6" w:rsidRPr="005368FA" w:rsidRDefault="00F143E6">
      <w:pPr>
        <w:pStyle w:val="CommentText"/>
        <w:rPr>
          <w:lang w:val="en-GB"/>
        </w:rPr>
      </w:pPr>
      <w:r>
        <w:rPr>
          <w:rStyle w:val="CommentReference"/>
        </w:rPr>
        <w:annotationRef/>
      </w:r>
      <w:proofErr w:type="spellStart"/>
      <w:r>
        <w:rPr>
          <w:lang w:val="en-GB"/>
        </w:rPr>
        <w:t>Unde</w:t>
      </w:r>
      <w:proofErr w:type="spellEnd"/>
      <w:r>
        <w:rPr>
          <w:lang w:val="en-GB"/>
        </w:rPr>
        <w:t xml:space="preserve"> </w:t>
      </w:r>
      <w:proofErr w:type="spellStart"/>
      <w:r>
        <w:rPr>
          <w:lang w:val="en-GB"/>
        </w:rPr>
        <w:t>anume</w:t>
      </w:r>
      <w:proofErr w:type="spellEnd"/>
      <w:r>
        <w:rPr>
          <w:lang w:val="en-GB"/>
        </w:rPr>
        <w:t xml:space="preserve"> </w:t>
      </w:r>
      <w:proofErr w:type="spellStart"/>
      <w:r>
        <w:rPr>
          <w:lang w:val="en-GB"/>
        </w:rPr>
        <w:t>este</w:t>
      </w:r>
      <w:proofErr w:type="spellEnd"/>
      <w:r>
        <w:rPr>
          <w:lang w:val="en-GB"/>
        </w:rPr>
        <w:t xml:space="preserve"> </w:t>
      </w:r>
      <w:proofErr w:type="spellStart"/>
      <w:proofErr w:type="gramStart"/>
      <w:r>
        <w:rPr>
          <w:lang w:val="en-GB"/>
        </w:rPr>
        <w:t>acceasta</w:t>
      </w:r>
      <w:proofErr w:type="spellEnd"/>
      <w:r>
        <w:rPr>
          <w:lang w:val="en-GB"/>
        </w:rPr>
        <w:t xml:space="preserve">  </w:t>
      </w:r>
      <w:proofErr w:type="spellStart"/>
      <w:r>
        <w:rPr>
          <w:lang w:val="en-GB"/>
        </w:rPr>
        <w:t>preveere</w:t>
      </w:r>
      <w:proofErr w:type="spellEnd"/>
      <w:proofErr w:type="gramEnd"/>
      <w:r>
        <w:rPr>
          <w:lang w:val="en-GB"/>
        </w:rPr>
        <w:t xml:space="preserve">, indicate </w:t>
      </w:r>
      <w:proofErr w:type="spellStart"/>
      <w:r>
        <w:rPr>
          <w:lang w:val="en-GB"/>
        </w:rPr>
        <w:t>sursa</w:t>
      </w:r>
      <w:proofErr w:type="spellEnd"/>
      <w:r>
        <w:rPr>
          <w:lang w:val="en-GB"/>
        </w:rPr>
        <w:t xml:space="preserve">. </w:t>
      </w:r>
    </w:p>
  </w:comment>
  <w:comment w:id="5" w:author="Anisoara Rusu" w:date="2018-02-06T01:18:00Z" w:initials="AR">
    <w:p w:rsidR="00F143E6" w:rsidRPr="005368FA" w:rsidRDefault="00F143E6">
      <w:pPr>
        <w:pStyle w:val="CommentText"/>
        <w:rPr>
          <w:lang w:val="en-GB"/>
        </w:rPr>
      </w:pPr>
      <w:r>
        <w:rPr>
          <w:rStyle w:val="CommentReference"/>
        </w:rPr>
        <w:annotationRef/>
      </w:r>
      <w:proofErr w:type="spellStart"/>
      <w:r>
        <w:rPr>
          <w:lang w:val="en-GB"/>
        </w:rPr>
        <w:t>Ce</w:t>
      </w:r>
      <w:proofErr w:type="spellEnd"/>
      <w:r>
        <w:rPr>
          <w:lang w:val="en-GB"/>
        </w:rPr>
        <w:t xml:space="preserve"> se are in </w:t>
      </w:r>
      <w:proofErr w:type="spellStart"/>
      <w:r>
        <w:rPr>
          <w:lang w:val="en-GB"/>
        </w:rPr>
        <w:t>vedere</w:t>
      </w:r>
      <w:proofErr w:type="spellEnd"/>
      <w:r>
        <w:rPr>
          <w:lang w:val="en-GB"/>
        </w:rPr>
        <w:t xml:space="preserve"> </w:t>
      </w:r>
      <w:proofErr w:type="spellStart"/>
      <w:r>
        <w:rPr>
          <w:lang w:val="en-GB"/>
        </w:rPr>
        <w:t>aici</w:t>
      </w:r>
      <w:proofErr w:type="spellEnd"/>
      <w:r>
        <w:rPr>
          <w:lang w:val="en-GB"/>
        </w:rPr>
        <w:t xml:space="preserve">. </w:t>
      </w:r>
    </w:p>
  </w:comment>
  <w:comment w:id="6" w:author="Anisoara Rusu" w:date="2018-02-06T01:19:00Z" w:initials="AR">
    <w:p w:rsidR="00F143E6" w:rsidRPr="005368FA" w:rsidRDefault="00F143E6">
      <w:pPr>
        <w:pStyle w:val="CommentText"/>
        <w:rPr>
          <w:lang w:val="en-GB"/>
        </w:rPr>
      </w:pPr>
      <w:r>
        <w:rPr>
          <w:rStyle w:val="CommentReference"/>
        </w:rPr>
        <w:annotationRef/>
      </w:r>
      <w:r>
        <w:rPr>
          <w:lang w:val="en-GB"/>
        </w:rPr>
        <w:t xml:space="preserve">O </w:t>
      </w:r>
      <w:proofErr w:type="spellStart"/>
      <w:r>
        <w:rPr>
          <w:lang w:val="en-GB"/>
        </w:rPr>
        <w:t>referinta</w:t>
      </w:r>
      <w:proofErr w:type="spellEnd"/>
      <w:r>
        <w:rPr>
          <w:lang w:val="en-GB"/>
        </w:rPr>
        <w:t xml:space="preserve"> </w:t>
      </w:r>
      <w:proofErr w:type="spellStart"/>
      <w:r>
        <w:rPr>
          <w:lang w:val="en-GB"/>
        </w:rPr>
        <w:t>aveti</w:t>
      </w:r>
      <w:proofErr w:type="spellEnd"/>
    </w:p>
  </w:comment>
  <w:comment w:id="7" w:author="Anisoara Rusu" w:date="2018-02-06T01:20:00Z" w:initials="AR">
    <w:p w:rsidR="00F143E6" w:rsidRPr="005368FA" w:rsidRDefault="00F143E6">
      <w:pPr>
        <w:pStyle w:val="CommentText"/>
        <w:rPr>
          <w:lang w:val="de-DE"/>
        </w:rPr>
      </w:pPr>
      <w:r>
        <w:rPr>
          <w:rStyle w:val="CommentReference"/>
        </w:rPr>
        <w:annotationRef/>
      </w:r>
      <w:proofErr w:type="spellStart"/>
      <w:r>
        <w:rPr>
          <w:lang w:val="en-GB"/>
        </w:rPr>
        <w:t>Propozitia</w:t>
      </w:r>
      <w:proofErr w:type="spellEnd"/>
      <w:r>
        <w:rPr>
          <w:lang w:val="en-GB"/>
        </w:rPr>
        <w:t xml:space="preserve"> </w:t>
      </w:r>
      <w:proofErr w:type="spellStart"/>
      <w:r>
        <w:rPr>
          <w:lang w:val="en-GB"/>
        </w:rPr>
        <w:t>este</w:t>
      </w:r>
      <w:proofErr w:type="spellEnd"/>
      <w:r>
        <w:rPr>
          <w:lang w:val="en-GB"/>
        </w:rPr>
        <w:t xml:space="preserve"> </w:t>
      </w:r>
      <w:proofErr w:type="spellStart"/>
      <w:r>
        <w:rPr>
          <w:lang w:val="en-GB"/>
        </w:rPr>
        <w:t>prea</w:t>
      </w:r>
      <w:proofErr w:type="spellEnd"/>
      <w:r>
        <w:rPr>
          <w:lang w:val="en-GB"/>
        </w:rPr>
        <w:t xml:space="preserve"> </w:t>
      </w:r>
      <w:proofErr w:type="spellStart"/>
      <w:r>
        <w:rPr>
          <w:lang w:val="en-GB"/>
        </w:rPr>
        <w:t>lunga</w:t>
      </w:r>
      <w:proofErr w:type="spellEnd"/>
      <w:r>
        <w:rPr>
          <w:lang w:val="en-GB"/>
        </w:rPr>
        <w:t xml:space="preserve"> </w:t>
      </w:r>
      <w:proofErr w:type="spellStart"/>
      <w:r>
        <w:rPr>
          <w:lang w:val="en-GB"/>
        </w:rPr>
        <w:t>si</w:t>
      </w:r>
      <w:proofErr w:type="spellEnd"/>
      <w:r>
        <w:rPr>
          <w:lang w:val="en-GB"/>
        </w:rPr>
        <w:t xml:space="preserve"> </w:t>
      </w:r>
      <w:proofErr w:type="spellStart"/>
      <w:r>
        <w:rPr>
          <w:lang w:val="en-GB"/>
        </w:rPr>
        <w:t>incepe</w:t>
      </w:r>
      <w:proofErr w:type="spellEnd"/>
      <w:r>
        <w:rPr>
          <w:lang w:val="en-GB"/>
        </w:rPr>
        <w:t xml:space="preserve"> </w:t>
      </w:r>
      <w:proofErr w:type="spellStart"/>
      <w:r>
        <w:rPr>
          <w:lang w:val="en-GB"/>
        </w:rPr>
        <w:t>foarte</w:t>
      </w:r>
      <w:proofErr w:type="spellEnd"/>
      <w:r>
        <w:rPr>
          <w:lang w:val="en-GB"/>
        </w:rPr>
        <w:t xml:space="preserve"> </w:t>
      </w:r>
      <w:proofErr w:type="spellStart"/>
      <w:r>
        <w:rPr>
          <w:lang w:val="en-GB"/>
        </w:rPr>
        <w:t>neclar</w:t>
      </w:r>
      <w:proofErr w:type="spellEnd"/>
      <w:r>
        <w:rPr>
          <w:lang w:val="en-GB"/>
        </w:rPr>
        <w:t xml:space="preserve">. </w:t>
      </w:r>
      <w:r w:rsidRPr="005368FA">
        <w:rPr>
          <w:lang w:val="de-DE"/>
        </w:rPr>
        <w:t xml:space="preserve">Asa nu se </w:t>
      </w:r>
      <w:proofErr w:type="spellStart"/>
      <w:r w:rsidRPr="005368FA">
        <w:rPr>
          <w:lang w:val="de-DE"/>
        </w:rPr>
        <w:t>vorbeste</w:t>
      </w:r>
      <w:proofErr w:type="spellEnd"/>
      <w:r w:rsidRPr="005368FA">
        <w:rPr>
          <w:lang w:val="de-DE"/>
        </w:rPr>
        <w:t xml:space="preserve"> in </w:t>
      </w:r>
      <w:proofErr w:type="spellStart"/>
      <w:r w:rsidRPr="005368FA">
        <w:rPr>
          <w:lang w:val="de-DE"/>
        </w:rPr>
        <w:t>romana</w:t>
      </w:r>
      <w:proofErr w:type="spellEnd"/>
      <w:r w:rsidRPr="005368FA">
        <w:rPr>
          <w:lang w:val="de-DE"/>
        </w:rPr>
        <w:t xml:space="preserv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565" w:rsidRDefault="00332565" w:rsidP="000A6454">
      <w:r>
        <w:separator/>
      </w:r>
    </w:p>
  </w:endnote>
  <w:endnote w:type="continuationSeparator" w:id="0">
    <w:p w:rsidR="00332565" w:rsidRDefault="00332565" w:rsidP="000A64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naky SAE">
    <w:altName w:val="Malgun Gothic"/>
    <w:charset w:val="00"/>
    <w:family w:val="auto"/>
    <w:pitch w:val="variable"/>
    <w:sig w:usb0="00000003" w:usb1="1000000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565" w:rsidRDefault="00332565" w:rsidP="000A6454">
      <w:r>
        <w:separator/>
      </w:r>
    </w:p>
  </w:footnote>
  <w:footnote w:type="continuationSeparator" w:id="0">
    <w:p w:rsidR="00332565" w:rsidRDefault="00332565" w:rsidP="000A64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535A"/>
    <w:multiLevelType w:val="hybridMultilevel"/>
    <w:tmpl w:val="0664A346"/>
    <w:lvl w:ilvl="0" w:tplc="FD70697A">
      <w:start w:val="1"/>
      <w:numFmt w:val="decimal"/>
      <w:lvlText w:val="%1."/>
      <w:lvlJc w:val="left"/>
      <w:pPr>
        <w:ind w:left="720" w:hanging="360"/>
      </w:pPr>
      <w:rPr>
        <w:rFonts w:hint="default"/>
      </w:rPr>
    </w:lvl>
    <w:lvl w:ilvl="1" w:tplc="E9D06720" w:tentative="1">
      <w:start w:val="1"/>
      <w:numFmt w:val="lowerLetter"/>
      <w:lvlText w:val="%2."/>
      <w:lvlJc w:val="left"/>
      <w:pPr>
        <w:ind w:left="1440" w:hanging="360"/>
      </w:pPr>
    </w:lvl>
    <w:lvl w:ilvl="2" w:tplc="912CB8BE" w:tentative="1">
      <w:start w:val="1"/>
      <w:numFmt w:val="lowerRoman"/>
      <w:lvlText w:val="%3."/>
      <w:lvlJc w:val="right"/>
      <w:pPr>
        <w:ind w:left="2160" w:hanging="180"/>
      </w:pPr>
    </w:lvl>
    <w:lvl w:ilvl="3" w:tplc="F6F23190" w:tentative="1">
      <w:start w:val="1"/>
      <w:numFmt w:val="decimal"/>
      <w:lvlText w:val="%4."/>
      <w:lvlJc w:val="left"/>
      <w:pPr>
        <w:ind w:left="2880" w:hanging="360"/>
      </w:pPr>
    </w:lvl>
    <w:lvl w:ilvl="4" w:tplc="F1BC69F6" w:tentative="1">
      <w:start w:val="1"/>
      <w:numFmt w:val="lowerLetter"/>
      <w:lvlText w:val="%5."/>
      <w:lvlJc w:val="left"/>
      <w:pPr>
        <w:ind w:left="3600" w:hanging="360"/>
      </w:pPr>
    </w:lvl>
    <w:lvl w:ilvl="5" w:tplc="8EAE4986" w:tentative="1">
      <w:start w:val="1"/>
      <w:numFmt w:val="lowerRoman"/>
      <w:lvlText w:val="%6."/>
      <w:lvlJc w:val="right"/>
      <w:pPr>
        <w:ind w:left="4320" w:hanging="180"/>
      </w:pPr>
    </w:lvl>
    <w:lvl w:ilvl="6" w:tplc="1228FEF0" w:tentative="1">
      <w:start w:val="1"/>
      <w:numFmt w:val="decimal"/>
      <w:lvlText w:val="%7."/>
      <w:lvlJc w:val="left"/>
      <w:pPr>
        <w:ind w:left="5040" w:hanging="360"/>
      </w:pPr>
    </w:lvl>
    <w:lvl w:ilvl="7" w:tplc="01FC5F1E" w:tentative="1">
      <w:start w:val="1"/>
      <w:numFmt w:val="lowerLetter"/>
      <w:lvlText w:val="%8."/>
      <w:lvlJc w:val="left"/>
      <w:pPr>
        <w:ind w:left="5760" w:hanging="360"/>
      </w:pPr>
    </w:lvl>
    <w:lvl w:ilvl="8" w:tplc="676CFBD6" w:tentative="1">
      <w:start w:val="1"/>
      <w:numFmt w:val="lowerRoman"/>
      <w:lvlText w:val="%9."/>
      <w:lvlJc w:val="right"/>
      <w:pPr>
        <w:ind w:left="6480" w:hanging="180"/>
      </w:pPr>
    </w:lvl>
  </w:abstractNum>
  <w:abstractNum w:abstractNumId="1">
    <w:nsid w:val="042F22E0"/>
    <w:multiLevelType w:val="hybridMultilevel"/>
    <w:tmpl w:val="6FDA59C2"/>
    <w:lvl w:ilvl="0" w:tplc="766EFA22">
      <w:numFmt w:val="bullet"/>
      <w:lvlText w:val="-"/>
      <w:lvlJc w:val="left"/>
      <w:pPr>
        <w:ind w:left="1068" w:hanging="360"/>
      </w:pPr>
      <w:rPr>
        <w:rFonts w:ascii="Times New Roman" w:eastAsia="Times New Roman" w:hAnsi="Times New Roman" w:cs="Times New Roman" w:hint="default"/>
        <w:color w:val="000000"/>
        <w:sz w:val="28"/>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4E73921"/>
    <w:multiLevelType w:val="multilevel"/>
    <w:tmpl w:val="C86694AA"/>
    <w:lvl w:ilvl="0">
      <w:start w:val="1"/>
      <w:numFmt w:val="bullet"/>
      <w:lvlText w:val="-"/>
      <w:lvlJc w:val="left"/>
      <w:pPr>
        <w:tabs>
          <w:tab w:val="num" w:pos="720"/>
        </w:tabs>
        <w:ind w:left="720" w:hanging="360"/>
      </w:pPr>
      <w:rPr>
        <w:rFonts w:ascii="Znaky SAE" w:hAnsi="Znaky SAE"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43688F"/>
    <w:multiLevelType w:val="multilevel"/>
    <w:tmpl w:val="00CCE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E33B71"/>
    <w:multiLevelType w:val="hybridMultilevel"/>
    <w:tmpl w:val="43A0E0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CA37474"/>
    <w:multiLevelType w:val="multilevel"/>
    <w:tmpl w:val="D154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DB80FAA"/>
    <w:multiLevelType w:val="multilevel"/>
    <w:tmpl w:val="1CA8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6D2DE1"/>
    <w:multiLevelType w:val="hybridMultilevel"/>
    <w:tmpl w:val="942240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2CE391E"/>
    <w:multiLevelType w:val="hybridMultilevel"/>
    <w:tmpl w:val="F6F4A638"/>
    <w:lvl w:ilvl="0" w:tplc="D7543BD6">
      <w:start w:val="1"/>
      <w:numFmt w:val="decimal"/>
      <w:lvlText w:val="%1."/>
      <w:lvlJc w:val="left"/>
      <w:pPr>
        <w:ind w:left="720" w:hanging="360"/>
      </w:pPr>
      <w:rPr>
        <w:rFonts w:hint="default"/>
      </w:rPr>
    </w:lvl>
    <w:lvl w:ilvl="1" w:tplc="14707BCA" w:tentative="1">
      <w:start w:val="1"/>
      <w:numFmt w:val="lowerLetter"/>
      <w:lvlText w:val="%2."/>
      <w:lvlJc w:val="left"/>
      <w:pPr>
        <w:ind w:left="1440" w:hanging="360"/>
      </w:pPr>
    </w:lvl>
    <w:lvl w:ilvl="2" w:tplc="700AA3F8" w:tentative="1">
      <w:start w:val="1"/>
      <w:numFmt w:val="lowerRoman"/>
      <w:lvlText w:val="%3."/>
      <w:lvlJc w:val="right"/>
      <w:pPr>
        <w:ind w:left="2160" w:hanging="180"/>
      </w:pPr>
    </w:lvl>
    <w:lvl w:ilvl="3" w:tplc="04A203EC" w:tentative="1">
      <w:start w:val="1"/>
      <w:numFmt w:val="decimal"/>
      <w:lvlText w:val="%4."/>
      <w:lvlJc w:val="left"/>
      <w:pPr>
        <w:ind w:left="2880" w:hanging="360"/>
      </w:pPr>
    </w:lvl>
    <w:lvl w:ilvl="4" w:tplc="F33A9902" w:tentative="1">
      <w:start w:val="1"/>
      <w:numFmt w:val="lowerLetter"/>
      <w:lvlText w:val="%5."/>
      <w:lvlJc w:val="left"/>
      <w:pPr>
        <w:ind w:left="3600" w:hanging="360"/>
      </w:pPr>
    </w:lvl>
    <w:lvl w:ilvl="5" w:tplc="891C989A" w:tentative="1">
      <w:start w:val="1"/>
      <w:numFmt w:val="lowerRoman"/>
      <w:lvlText w:val="%6."/>
      <w:lvlJc w:val="right"/>
      <w:pPr>
        <w:ind w:left="4320" w:hanging="180"/>
      </w:pPr>
    </w:lvl>
    <w:lvl w:ilvl="6" w:tplc="D00286B2" w:tentative="1">
      <w:start w:val="1"/>
      <w:numFmt w:val="decimal"/>
      <w:lvlText w:val="%7."/>
      <w:lvlJc w:val="left"/>
      <w:pPr>
        <w:ind w:left="5040" w:hanging="360"/>
      </w:pPr>
    </w:lvl>
    <w:lvl w:ilvl="7" w:tplc="CE10C802" w:tentative="1">
      <w:start w:val="1"/>
      <w:numFmt w:val="lowerLetter"/>
      <w:lvlText w:val="%8."/>
      <w:lvlJc w:val="left"/>
      <w:pPr>
        <w:ind w:left="5760" w:hanging="360"/>
      </w:pPr>
    </w:lvl>
    <w:lvl w:ilvl="8" w:tplc="B25E40B2" w:tentative="1">
      <w:start w:val="1"/>
      <w:numFmt w:val="lowerRoman"/>
      <w:lvlText w:val="%9."/>
      <w:lvlJc w:val="right"/>
      <w:pPr>
        <w:ind w:left="6480" w:hanging="180"/>
      </w:pPr>
    </w:lvl>
  </w:abstractNum>
  <w:abstractNum w:abstractNumId="9">
    <w:nsid w:val="38066B17"/>
    <w:multiLevelType w:val="hybridMultilevel"/>
    <w:tmpl w:val="4102346A"/>
    <w:lvl w:ilvl="0" w:tplc="9EF6B67C">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nsid w:val="44C16CB2"/>
    <w:multiLevelType w:val="hybridMultilevel"/>
    <w:tmpl w:val="5DFAC61C"/>
    <w:lvl w:ilvl="0" w:tplc="04190001">
      <w:start w:val="1"/>
      <w:numFmt w:val="bullet"/>
      <w:lvlText w:val=""/>
      <w:lvlJc w:val="left"/>
      <w:pPr>
        <w:tabs>
          <w:tab w:val="num" w:pos="720"/>
        </w:tabs>
        <w:ind w:left="720" w:hanging="360"/>
      </w:pPr>
      <w:rPr>
        <w:rFonts w:ascii="Symbol" w:hAnsi="Symbol" w:hint="default"/>
      </w:rPr>
    </w:lvl>
    <w:lvl w:ilvl="1" w:tplc="2FA89A68" w:tentative="1">
      <w:start w:val="1"/>
      <w:numFmt w:val="bullet"/>
      <w:lvlText w:val=""/>
      <w:lvlJc w:val="left"/>
      <w:pPr>
        <w:tabs>
          <w:tab w:val="num" w:pos="1440"/>
        </w:tabs>
        <w:ind w:left="1440" w:hanging="360"/>
      </w:pPr>
      <w:rPr>
        <w:rFonts w:ascii="Wingdings 2" w:hAnsi="Wingdings 2" w:hint="default"/>
      </w:rPr>
    </w:lvl>
    <w:lvl w:ilvl="2" w:tplc="FE6AF742" w:tentative="1">
      <w:start w:val="1"/>
      <w:numFmt w:val="bullet"/>
      <w:lvlText w:val=""/>
      <w:lvlJc w:val="left"/>
      <w:pPr>
        <w:tabs>
          <w:tab w:val="num" w:pos="2160"/>
        </w:tabs>
        <w:ind w:left="2160" w:hanging="360"/>
      </w:pPr>
      <w:rPr>
        <w:rFonts w:ascii="Wingdings 2" w:hAnsi="Wingdings 2" w:hint="default"/>
      </w:rPr>
    </w:lvl>
    <w:lvl w:ilvl="3" w:tplc="31B8CA36" w:tentative="1">
      <w:start w:val="1"/>
      <w:numFmt w:val="bullet"/>
      <w:lvlText w:val=""/>
      <w:lvlJc w:val="left"/>
      <w:pPr>
        <w:tabs>
          <w:tab w:val="num" w:pos="2880"/>
        </w:tabs>
        <w:ind w:left="2880" w:hanging="360"/>
      </w:pPr>
      <w:rPr>
        <w:rFonts w:ascii="Wingdings 2" w:hAnsi="Wingdings 2" w:hint="default"/>
      </w:rPr>
    </w:lvl>
    <w:lvl w:ilvl="4" w:tplc="02F273D6" w:tentative="1">
      <w:start w:val="1"/>
      <w:numFmt w:val="bullet"/>
      <w:lvlText w:val=""/>
      <w:lvlJc w:val="left"/>
      <w:pPr>
        <w:tabs>
          <w:tab w:val="num" w:pos="3600"/>
        </w:tabs>
        <w:ind w:left="3600" w:hanging="360"/>
      </w:pPr>
      <w:rPr>
        <w:rFonts w:ascii="Wingdings 2" w:hAnsi="Wingdings 2" w:hint="default"/>
      </w:rPr>
    </w:lvl>
    <w:lvl w:ilvl="5" w:tplc="4A3AE5A6" w:tentative="1">
      <w:start w:val="1"/>
      <w:numFmt w:val="bullet"/>
      <w:lvlText w:val=""/>
      <w:lvlJc w:val="left"/>
      <w:pPr>
        <w:tabs>
          <w:tab w:val="num" w:pos="4320"/>
        </w:tabs>
        <w:ind w:left="4320" w:hanging="360"/>
      </w:pPr>
      <w:rPr>
        <w:rFonts w:ascii="Wingdings 2" w:hAnsi="Wingdings 2" w:hint="default"/>
      </w:rPr>
    </w:lvl>
    <w:lvl w:ilvl="6" w:tplc="9BEAD612" w:tentative="1">
      <w:start w:val="1"/>
      <w:numFmt w:val="bullet"/>
      <w:lvlText w:val=""/>
      <w:lvlJc w:val="left"/>
      <w:pPr>
        <w:tabs>
          <w:tab w:val="num" w:pos="5040"/>
        </w:tabs>
        <w:ind w:left="5040" w:hanging="360"/>
      </w:pPr>
      <w:rPr>
        <w:rFonts w:ascii="Wingdings 2" w:hAnsi="Wingdings 2" w:hint="default"/>
      </w:rPr>
    </w:lvl>
    <w:lvl w:ilvl="7" w:tplc="2014E170" w:tentative="1">
      <w:start w:val="1"/>
      <w:numFmt w:val="bullet"/>
      <w:lvlText w:val=""/>
      <w:lvlJc w:val="left"/>
      <w:pPr>
        <w:tabs>
          <w:tab w:val="num" w:pos="5760"/>
        </w:tabs>
        <w:ind w:left="5760" w:hanging="360"/>
      </w:pPr>
      <w:rPr>
        <w:rFonts w:ascii="Wingdings 2" w:hAnsi="Wingdings 2" w:hint="default"/>
      </w:rPr>
    </w:lvl>
    <w:lvl w:ilvl="8" w:tplc="0FD83278" w:tentative="1">
      <w:start w:val="1"/>
      <w:numFmt w:val="bullet"/>
      <w:lvlText w:val=""/>
      <w:lvlJc w:val="left"/>
      <w:pPr>
        <w:tabs>
          <w:tab w:val="num" w:pos="6480"/>
        </w:tabs>
        <w:ind w:left="6480" w:hanging="360"/>
      </w:pPr>
      <w:rPr>
        <w:rFonts w:ascii="Wingdings 2" w:hAnsi="Wingdings 2" w:hint="default"/>
      </w:rPr>
    </w:lvl>
  </w:abstractNum>
  <w:abstractNum w:abstractNumId="11">
    <w:nsid w:val="470F5F61"/>
    <w:multiLevelType w:val="hybridMultilevel"/>
    <w:tmpl w:val="740C7548"/>
    <w:lvl w:ilvl="0" w:tplc="795AE910">
      <w:start w:val="1"/>
      <w:numFmt w:val="decimal"/>
      <w:lvlText w:val="%1."/>
      <w:lvlJc w:val="left"/>
      <w:pPr>
        <w:ind w:left="720" w:hanging="360"/>
      </w:pPr>
      <w:rPr>
        <w:rFonts w:hint="default"/>
      </w:rPr>
    </w:lvl>
    <w:lvl w:ilvl="1" w:tplc="A5624AC2" w:tentative="1">
      <w:start w:val="1"/>
      <w:numFmt w:val="lowerLetter"/>
      <w:lvlText w:val="%2."/>
      <w:lvlJc w:val="left"/>
      <w:pPr>
        <w:ind w:left="1440" w:hanging="360"/>
      </w:pPr>
    </w:lvl>
    <w:lvl w:ilvl="2" w:tplc="73A87B54" w:tentative="1">
      <w:start w:val="1"/>
      <w:numFmt w:val="lowerRoman"/>
      <w:lvlText w:val="%3."/>
      <w:lvlJc w:val="right"/>
      <w:pPr>
        <w:ind w:left="2160" w:hanging="180"/>
      </w:pPr>
    </w:lvl>
    <w:lvl w:ilvl="3" w:tplc="D7C09EB4" w:tentative="1">
      <w:start w:val="1"/>
      <w:numFmt w:val="decimal"/>
      <w:lvlText w:val="%4."/>
      <w:lvlJc w:val="left"/>
      <w:pPr>
        <w:ind w:left="2880" w:hanging="360"/>
      </w:pPr>
    </w:lvl>
    <w:lvl w:ilvl="4" w:tplc="E3A86216" w:tentative="1">
      <w:start w:val="1"/>
      <w:numFmt w:val="lowerLetter"/>
      <w:lvlText w:val="%5."/>
      <w:lvlJc w:val="left"/>
      <w:pPr>
        <w:ind w:left="3600" w:hanging="360"/>
      </w:pPr>
    </w:lvl>
    <w:lvl w:ilvl="5" w:tplc="536E23AC" w:tentative="1">
      <w:start w:val="1"/>
      <w:numFmt w:val="lowerRoman"/>
      <w:lvlText w:val="%6."/>
      <w:lvlJc w:val="right"/>
      <w:pPr>
        <w:ind w:left="4320" w:hanging="180"/>
      </w:pPr>
    </w:lvl>
    <w:lvl w:ilvl="6" w:tplc="C3AADCD6" w:tentative="1">
      <w:start w:val="1"/>
      <w:numFmt w:val="decimal"/>
      <w:lvlText w:val="%7."/>
      <w:lvlJc w:val="left"/>
      <w:pPr>
        <w:ind w:left="5040" w:hanging="360"/>
      </w:pPr>
    </w:lvl>
    <w:lvl w:ilvl="7" w:tplc="C04013AA" w:tentative="1">
      <w:start w:val="1"/>
      <w:numFmt w:val="lowerLetter"/>
      <w:lvlText w:val="%8."/>
      <w:lvlJc w:val="left"/>
      <w:pPr>
        <w:ind w:left="5760" w:hanging="360"/>
      </w:pPr>
    </w:lvl>
    <w:lvl w:ilvl="8" w:tplc="E3DE43C2" w:tentative="1">
      <w:start w:val="1"/>
      <w:numFmt w:val="lowerRoman"/>
      <w:lvlText w:val="%9."/>
      <w:lvlJc w:val="right"/>
      <w:pPr>
        <w:ind w:left="6480" w:hanging="180"/>
      </w:pPr>
    </w:lvl>
  </w:abstractNum>
  <w:abstractNum w:abstractNumId="12">
    <w:nsid w:val="48942B4C"/>
    <w:multiLevelType w:val="hybridMultilevel"/>
    <w:tmpl w:val="780E3D28"/>
    <w:lvl w:ilvl="0" w:tplc="7EF87694">
      <w:start w:val="1"/>
      <w:numFmt w:val="decimal"/>
      <w:lvlText w:val="%1."/>
      <w:lvlJc w:val="left"/>
      <w:pPr>
        <w:ind w:left="720" w:hanging="360"/>
      </w:pPr>
    </w:lvl>
    <w:lvl w:ilvl="1" w:tplc="A22CE5E2" w:tentative="1">
      <w:start w:val="1"/>
      <w:numFmt w:val="lowerLetter"/>
      <w:lvlText w:val="%2."/>
      <w:lvlJc w:val="left"/>
      <w:pPr>
        <w:ind w:left="1440" w:hanging="360"/>
      </w:pPr>
    </w:lvl>
    <w:lvl w:ilvl="2" w:tplc="9BC42AB2" w:tentative="1">
      <w:start w:val="1"/>
      <w:numFmt w:val="lowerRoman"/>
      <w:lvlText w:val="%3."/>
      <w:lvlJc w:val="right"/>
      <w:pPr>
        <w:ind w:left="2160" w:hanging="180"/>
      </w:pPr>
    </w:lvl>
    <w:lvl w:ilvl="3" w:tplc="719863D2" w:tentative="1">
      <w:start w:val="1"/>
      <w:numFmt w:val="decimal"/>
      <w:lvlText w:val="%4."/>
      <w:lvlJc w:val="left"/>
      <w:pPr>
        <w:ind w:left="2880" w:hanging="360"/>
      </w:pPr>
    </w:lvl>
    <w:lvl w:ilvl="4" w:tplc="08169B36" w:tentative="1">
      <w:start w:val="1"/>
      <w:numFmt w:val="lowerLetter"/>
      <w:lvlText w:val="%5."/>
      <w:lvlJc w:val="left"/>
      <w:pPr>
        <w:ind w:left="3600" w:hanging="360"/>
      </w:pPr>
    </w:lvl>
    <w:lvl w:ilvl="5" w:tplc="E0887E20" w:tentative="1">
      <w:start w:val="1"/>
      <w:numFmt w:val="lowerRoman"/>
      <w:lvlText w:val="%6."/>
      <w:lvlJc w:val="right"/>
      <w:pPr>
        <w:ind w:left="4320" w:hanging="180"/>
      </w:pPr>
    </w:lvl>
    <w:lvl w:ilvl="6" w:tplc="F376B286" w:tentative="1">
      <w:start w:val="1"/>
      <w:numFmt w:val="decimal"/>
      <w:lvlText w:val="%7."/>
      <w:lvlJc w:val="left"/>
      <w:pPr>
        <w:ind w:left="5040" w:hanging="360"/>
      </w:pPr>
    </w:lvl>
    <w:lvl w:ilvl="7" w:tplc="2B92D7BC" w:tentative="1">
      <w:start w:val="1"/>
      <w:numFmt w:val="lowerLetter"/>
      <w:lvlText w:val="%8."/>
      <w:lvlJc w:val="left"/>
      <w:pPr>
        <w:ind w:left="5760" w:hanging="360"/>
      </w:pPr>
    </w:lvl>
    <w:lvl w:ilvl="8" w:tplc="ECC833D2" w:tentative="1">
      <w:start w:val="1"/>
      <w:numFmt w:val="lowerRoman"/>
      <w:lvlText w:val="%9."/>
      <w:lvlJc w:val="right"/>
      <w:pPr>
        <w:ind w:left="6480" w:hanging="180"/>
      </w:pPr>
    </w:lvl>
  </w:abstractNum>
  <w:abstractNum w:abstractNumId="13">
    <w:nsid w:val="49AB5BB7"/>
    <w:multiLevelType w:val="hybridMultilevel"/>
    <w:tmpl w:val="94089100"/>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4C120AC4"/>
    <w:multiLevelType w:val="hybridMultilevel"/>
    <w:tmpl w:val="6B80A5F4"/>
    <w:lvl w:ilvl="0" w:tplc="9EF6B67C">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4EDD410E"/>
    <w:multiLevelType w:val="hybridMultilevel"/>
    <w:tmpl w:val="C61814AE"/>
    <w:lvl w:ilvl="0" w:tplc="ECA060FA">
      <w:start w:val="1"/>
      <w:numFmt w:val="decimal"/>
      <w:lvlText w:val="%1."/>
      <w:lvlJc w:val="left"/>
      <w:pPr>
        <w:ind w:left="2136" w:hanging="360"/>
      </w:pPr>
      <w:rPr>
        <w:rFonts w:hint="default"/>
      </w:rPr>
    </w:lvl>
    <w:lvl w:ilvl="1" w:tplc="C3B0C1F8">
      <w:start w:val="1"/>
      <w:numFmt w:val="lowerLetter"/>
      <w:lvlText w:val="%2."/>
      <w:lvlJc w:val="left"/>
      <w:pPr>
        <w:ind w:left="2856" w:hanging="360"/>
      </w:pPr>
    </w:lvl>
    <w:lvl w:ilvl="2" w:tplc="C7FE1868" w:tentative="1">
      <w:start w:val="1"/>
      <w:numFmt w:val="lowerRoman"/>
      <w:lvlText w:val="%3."/>
      <w:lvlJc w:val="right"/>
      <w:pPr>
        <w:ind w:left="3576" w:hanging="180"/>
      </w:pPr>
    </w:lvl>
    <w:lvl w:ilvl="3" w:tplc="8F16CBFC" w:tentative="1">
      <w:start w:val="1"/>
      <w:numFmt w:val="decimal"/>
      <w:lvlText w:val="%4."/>
      <w:lvlJc w:val="left"/>
      <w:pPr>
        <w:ind w:left="4296" w:hanging="360"/>
      </w:pPr>
    </w:lvl>
    <w:lvl w:ilvl="4" w:tplc="31ECACC4" w:tentative="1">
      <w:start w:val="1"/>
      <w:numFmt w:val="lowerLetter"/>
      <w:lvlText w:val="%5."/>
      <w:lvlJc w:val="left"/>
      <w:pPr>
        <w:ind w:left="5016" w:hanging="360"/>
      </w:pPr>
    </w:lvl>
    <w:lvl w:ilvl="5" w:tplc="6046F468" w:tentative="1">
      <w:start w:val="1"/>
      <w:numFmt w:val="lowerRoman"/>
      <w:lvlText w:val="%6."/>
      <w:lvlJc w:val="right"/>
      <w:pPr>
        <w:ind w:left="5736" w:hanging="180"/>
      </w:pPr>
    </w:lvl>
    <w:lvl w:ilvl="6" w:tplc="E88AAD3E" w:tentative="1">
      <w:start w:val="1"/>
      <w:numFmt w:val="decimal"/>
      <w:lvlText w:val="%7."/>
      <w:lvlJc w:val="left"/>
      <w:pPr>
        <w:ind w:left="6456" w:hanging="360"/>
      </w:pPr>
    </w:lvl>
    <w:lvl w:ilvl="7" w:tplc="8E8285AE" w:tentative="1">
      <w:start w:val="1"/>
      <w:numFmt w:val="lowerLetter"/>
      <w:lvlText w:val="%8."/>
      <w:lvlJc w:val="left"/>
      <w:pPr>
        <w:ind w:left="7176" w:hanging="360"/>
      </w:pPr>
    </w:lvl>
    <w:lvl w:ilvl="8" w:tplc="F634BF0A" w:tentative="1">
      <w:start w:val="1"/>
      <w:numFmt w:val="lowerRoman"/>
      <w:lvlText w:val="%9."/>
      <w:lvlJc w:val="right"/>
      <w:pPr>
        <w:ind w:left="7896" w:hanging="180"/>
      </w:pPr>
    </w:lvl>
  </w:abstractNum>
  <w:abstractNum w:abstractNumId="16">
    <w:nsid w:val="52F00289"/>
    <w:multiLevelType w:val="hybridMultilevel"/>
    <w:tmpl w:val="BC1E7F80"/>
    <w:lvl w:ilvl="0" w:tplc="B0DEB00E">
      <w:start w:val="1"/>
      <w:numFmt w:val="bullet"/>
      <w:lvlText w:val=""/>
      <w:lvlJc w:val="left"/>
      <w:pPr>
        <w:tabs>
          <w:tab w:val="num" w:pos="720"/>
        </w:tabs>
        <w:ind w:left="720" w:hanging="360"/>
      </w:pPr>
      <w:rPr>
        <w:rFonts w:ascii="Symbol" w:hAnsi="Symbol" w:hint="default"/>
      </w:rPr>
    </w:lvl>
    <w:lvl w:ilvl="1" w:tplc="2FA89A68" w:tentative="1">
      <w:start w:val="1"/>
      <w:numFmt w:val="bullet"/>
      <w:lvlText w:val=""/>
      <w:lvlJc w:val="left"/>
      <w:pPr>
        <w:tabs>
          <w:tab w:val="num" w:pos="1440"/>
        </w:tabs>
        <w:ind w:left="1440" w:hanging="360"/>
      </w:pPr>
      <w:rPr>
        <w:rFonts w:ascii="Wingdings 2" w:hAnsi="Wingdings 2" w:hint="default"/>
      </w:rPr>
    </w:lvl>
    <w:lvl w:ilvl="2" w:tplc="FE6AF742" w:tentative="1">
      <w:start w:val="1"/>
      <w:numFmt w:val="bullet"/>
      <w:lvlText w:val=""/>
      <w:lvlJc w:val="left"/>
      <w:pPr>
        <w:tabs>
          <w:tab w:val="num" w:pos="2160"/>
        </w:tabs>
        <w:ind w:left="2160" w:hanging="360"/>
      </w:pPr>
      <w:rPr>
        <w:rFonts w:ascii="Wingdings 2" w:hAnsi="Wingdings 2" w:hint="default"/>
      </w:rPr>
    </w:lvl>
    <w:lvl w:ilvl="3" w:tplc="31B8CA36" w:tentative="1">
      <w:start w:val="1"/>
      <w:numFmt w:val="bullet"/>
      <w:lvlText w:val=""/>
      <w:lvlJc w:val="left"/>
      <w:pPr>
        <w:tabs>
          <w:tab w:val="num" w:pos="2880"/>
        </w:tabs>
        <w:ind w:left="2880" w:hanging="360"/>
      </w:pPr>
      <w:rPr>
        <w:rFonts w:ascii="Wingdings 2" w:hAnsi="Wingdings 2" w:hint="default"/>
      </w:rPr>
    </w:lvl>
    <w:lvl w:ilvl="4" w:tplc="02F273D6" w:tentative="1">
      <w:start w:val="1"/>
      <w:numFmt w:val="bullet"/>
      <w:lvlText w:val=""/>
      <w:lvlJc w:val="left"/>
      <w:pPr>
        <w:tabs>
          <w:tab w:val="num" w:pos="3600"/>
        </w:tabs>
        <w:ind w:left="3600" w:hanging="360"/>
      </w:pPr>
      <w:rPr>
        <w:rFonts w:ascii="Wingdings 2" w:hAnsi="Wingdings 2" w:hint="default"/>
      </w:rPr>
    </w:lvl>
    <w:lvl w:ilvl="5" w:tplc="4A3AE5A6" w:tentative="1">
      <w:start w:val="1"/>
      <w:numFmt w:val="bullet"/>
      <w:lvlText w:val=""/>
      <w:lvlJc w:val="left"/>
      <w:pPr>
        <w:tabs>
          <w:tab w:val="num" w:pos="4320"/>
        </w:tabs>
        <w:ind w:left="4320" w:hanging="360"/>
      </w:pPr>
      <w:rPr>
        <w:rFonts w:ascii="Wingdings 2" w:hAnsi="Wingdings 2" w:hint="default"/>
      </w:rPr>
    </w:lvl>
    <w:lvl w:ilvl="6" w:tplc="9BEAD612" w:tentative="1">
      <w:start w:val="1"/>
      <w:numFmt w:val="bullet"/>
      <w:lvlText w:val=""/>
      <w:lvlJc w:val="left"/>
      <w:pPr>
        <w:tabs>
          <w:tab w:val="num" w:pos="5040"/>
        </w:tabs>
        <w:ind w:left="5040" w:hanging="360"/>
      </w:pPr>
      <w:rPr>
        <w:rFonts w:ascii="Wingdings 2" w:hAnsi="Wingdings 2" w:hint="default"/>
      </w:rPr>
    </w:lvl>
    <w:lvl w:ilvl="7" w:tplc="2014E170" w:tentative="1">
      <w:start w:val="1"/>
      <w:numFmt w:val="bullet"/>
      <w:lvlText w:val=""/>
      <w:lvlJc w:val="left"/>
      <w:pPr>
        <w:tabs>
          <w:tab w:val="num" w:pos="5760"/>
        </w:tabs>
        <w:ind w:left="5760" w:hanging="360"/>
      </w:pPr>
      <w:rPr>
        <w:rFonts w:ascii="Wingdings 2" w:hAnsi="Wingdings 2" w:hint="default"/>
      </w:rPr>
    </w:lvl>
    <w:lvl w:ilvl="8" w:tplc="0FD83278" w:tentative="1">
      <w:start w:val="1"/>
      <w:numFmt w:val="bullet"/>
      <w:lvlText w:val=""/>
      <w:lvlJc w:val="left"/>
      <w:pPr>
        <w:tabs>
          <w:tab w:val="num" w:pos="6480"/>
        </w:tabs>
        <w:ind w:left="6480" w:hanging="360"/>
      </w:pPr>
      <w:rPr>
        <w:rFonts w:ascii="Wingdings 2" w:hAnsi="Wingdings 2" w:hint="default"/>
      </w:rPr>
    </w:lvl>
  </w:abstractNum>
  <w:abstractNum w:abstractNumId="17">
    <w:nsid w:val="553236F0"/>
    <w:multiLevelType w:val="hybridMultilevel"/>
    <w:tmpl w:val="740C7548"/>
    <w:lvl w:ilvl="0" w:tplc="74C64C18">
      <w:start w:val="1"/>
      <w:numFmt w:val="decimal"/>
      <w:lvlText w:val="%1."/>
      <w:lvlJc w:val="left"/>
      <w:pPr>
        <w:ind w:left="720" w:hanging="360"/>
      </w:pPr>
      <w:rPr>
        <w:rFonts w:hint="default"/>
      </w:rPr>
    </w:lvl>
    <w:lvl w:ilvl="1" w:tplc="C4B88264" w:tentative="1">
      <w:start w:val="1"/>
      <w:numFmt w:val="lowerLetter"/>
      <w:lvlText w:val="%2."/>
      <w:lvlJc w:val="left"/>
      <w:pPr>
        <w:ind w:left="1440" w:hanging="360"/>
      </w:pPr>
    </w:lvl>
    <w:lvl w:ilvl="2" w:tplc="99225700" w:tentative="1">
      <w:start w:val="1"/>
      <w:numFmt w:val="lowerRoman"/>
      <w:lvlText w:val="%3."/>
      <w:lvlJc w:val="right"/>
      <w:pPr>
        <w:ind w:left="2160" w:hanging="180"/>
      </w:pPr>
    </w:lvl>
    <w:lvl w:ilvl="3" w:tplc="008A06C2" w:tentative="1">
      <w:start w:val="1"/>
      <w:numFmt w:val="decimal"/>
      <w:lvlText w:val="%4."/>
      <w:lvlJc w:val="left"/>
      <w:pPr>
        <w:ind w:left="2880" w:hanging="360"/>
      </w:pPr>
    </w:lvl>
    <w:lvl w:ilvl="4" w:tplc="7DAE1E14" w:tentative="1">
      <w:start w:val="1"/>
      <w:numFmt w:val="lowerLetter"/>
      <w:lvlText w:val="%5."/>
      <w:lvlJc w:val="left"/>
      <w:pPr>
        <w:ind w:left="3600" w:hanging="360"/>
      </w:pPr>
    </w:lvl>
    <w:lvl w:ilvl="5" w:tplc="46B617D2" w:tentative="1">
      <w:start w:val="1"/>
      <w:numFmt w:val="lowerRoman"/>
      <w:lvlText w:val="%6."/>
      <w:lvlJc w:val="right"/>
      <w:pPr>
        <w:ind w:left="4320" w:hanging="180"/>
      </w:pPr>
    </w:lvl>
    <w:lvl w:ilvl="6" w:tplc="4DAADDF6" w:tentative="1">
      <w:start w:val="1"/>
      <w:numFmt w:val="decimal"/>
      <w:lvlText w:val="%7."/>
      <w:lvlJc w:val="left"/>
      <w:pPr>
        <w:ind w:left="5040" w:hanging="360"/>
      </w:pPr>
    </w:lvl>
    <w:lvl w:ilvl="7" w:tplc="E818A72C" w:tentative="1">
      <w:start w:val="1"/>
      <w:numFmt w:val="lowerLetter"/>
      <w:lvlText w:val="%8."/>
      <w:lvlJc w:val="left"/>
      <w:pPr>
        <w:ind w:left="5760" w:hanging="360"/>
      </w:pPr>
    </w:lvl>
    <w:lvl w:ilvl="8" w:tplc="C6041716" w:tentative="1">
      <w:start w:val="1"/>
      <w:numFmt w:val="lowerRoman"/>
      <w:lvlText w:val="%9."/>
      <w:lvlJc w:val="right"/>
      <w:pPr>
        <w:ind w:left="6480" w:hanging="180"/>
      </w:pPr>
    </w:lvl>
  </w:abstractNum>
  <w:abstractNum w:abstractNumId="18">
    <w:nsid w:val="5CCA0B9C"/>
    <w:multiLevelType w:val="hybridMultilevel"/>
    <w:tmpl w:val="0DFE28AE"/>
    <w:lvl w:ilvl="0" w:tplc="E30E42F6">
      <w:start w:val="1"/>
      <w:numFmt w:val="bullet"/>
      <w:lvlText w:val=""/>
      <w:lvlJc w:val="left"/>
      <w:pPr>
        <w:tabs>
          <w:tab w:val="num" w:pos="720"/>
        </w:tabs>
        <w:ind w:left="720" w:hanging="360"/>
      </w:pPr>
      <w:rPr>
        <w:rFonts w:ascii="Wingdings 2" w:hAnsi="Wingdings 2" w:hint="default"/>
      </w:rPr>
    </w:lvl>
    <w:lvl w:ilvl="1" w:tplc="2FA89A68" w:tentative="1">
      <w:start w:val="1"/>
      <w:numFmt w:val="bullet"/>
      <w:lvlText w:val=""/>
      <w:lvlJc w:val="left"/>
      <w:pPr>
        <w:tabs>
          <w:tab w:val="num" w:pos="1440"/>
        </w:tabs>
        <w:ind w:left="1440" w:hanging="360"/>
      </w:pPr>
      <w:rPr>
        <w:rFonts w:ascii="Wingdings 2" w:hAnsi="Wingdings 2" w:hint="default"/>
      </w:rPr>
    </w:lvl>
    <w:lvl w:ilvl="2" w:tplc="FE6AF742" w:tentative="1">
      <w:start w:val="1"/>
      <w:numFmt w:val="bullet"/>
      <w:lvlText w:val=""/>
      <w:lvlJc w:val="left"/>
      <w:pPr>
        <w:tabs>
          <w:tab w:val="num" w:pos="2160"/>
        </w:tabs>
        <w:ind w:left="2160" w:hanging="360"/>
      </w:pPr>
      <w:rPr>
        <w:rFonts w:ascii="Wingdings 2" w:hAnsi="Wingdings 2" w:hint="default"/>
      </w:rPr>
    </w:lvl>
    <w:lvl w:ilvl="3" w:tplc="31B8CA36" w:tentative="1">
      <w:start w:val="1"/>
      <w:numFmt w:val="bullet"/>
      <w:lvlText w:val=""/>
      <w:lvlJc w:val="left"/>
      <w:pPr>
        <w:tabs>
          <w:tab w:val="num" w:pos="2880"/>
        </w:tabs>
        <w:ind w:left="2880" w:hanging="360"/>
      </w:pPr>
      <w:rPr>
        <w:rFonts w:ascii="Wingdings 2" w:hAnsi="Wingdings 2" w:hint="default"/>
      </w:rPr>
    </w:lvl>
    <w:lvl w:ilvl="4" w:tplc="02F273D6" w:tentative="1">
      <w:start w:val="1"/>
      <w:numFmt w:val="bullet"/>
      <w:lvlText w:val=""/>
      <w:lvlJc w:val="left"/>
      <w:pPr>
        <w:tabs>
          <w:tab w:val="num" w:pos="3600"/>
        </w:tabs>
        <w:ind w:left="3600" w:hanging="360"/>
      </w:pPr>
      <w:rPr>
        <w:rFonts w:ascii="Wingdings 2" w:hAnsi="Wingdings 2" w:hint="default"/>
      </w:rPr>
    </w:lvl>
    <w:lvl w:ilvl="5" w:tplc="4A3AE5A6" w:tentative="1">
      <w:start w:val="1"/>
      <w:numFmt w:val="bullet"/>
      <w:lvlText w:val=""/>
      <w:lvlJc w:val="left"/>
      <w:pPr>
        <w:tabs>
          <w:tab w:val="num" w:pos="4320"/>
        </w:tabs>
        <w:ind w:left="4320" w:hanging="360"/>
      </w:pPr>
      <w:rPr>
        <w:rFonts w:ascii="Wingdings 2" w:hAnsi="Wingdings 2" w:hint="default"/>
      </w:rPr>
    </w:lvl>
    <w:lvl w:ilvl="6" w:tplc="9BEAD612" w:tentative="1">
      <w:start w:val="1"/>
      <w:numFmt w:val="bullet"/>
      <w:lvlText w:val=""/>
      <w:lvlJc w:val="left"/>
      <w:pPr>
        <w:tabs>
          <w:tab w:val="num" w:pos="5040"/>
        </w:tabs>
        <w:ind w:left="5040" w:hanging="360"/>
      </w:pPr>
      <w:rPr>
        <w:rFonts w:ascii="Wingdings 2" w:hAnsi="Wingdings 2" w:hint="default"/>
      </w:rPr>
    </w:lvl>
    <w:lvl w:ilvl="7" w:tplc="2014E170" w:tentative="1">
      <w:start w:val="1"/>
      <w:numFmt w:val="bullet"/>
      <w:lvlText w:val=""/>
      <w:lvlJc w:val="left"/>
      <w:pPr>
        <w:tabs>
          <w:tab w:val="num" w:pos="5760"/>
        </w:tabs>
        <w:ind w:left="5760" w:hanging="360"/>
      </w:pPr>
      <w:rPr>
        <w:rFonts w:ascii="Wingdings 2" w:hAnsi="Wingdings 2" w:hint="default"/>
      </w:rPr>
    </w:lvl>
    <w:lvl w:ilvl="8" w:tplc="0FD83278" w:tentative="1">
      <w:start w:val="1"/>
      <w:numFmt w:val="bullet"/>
      <w:lvlText w:val=""/>
      <w:lvlJc w:val="left"/>
      <w:pPr>
        <w:tabs>
          <w:tab w:val="num" w:pos="6480"/>
        </w:tabs>
        <w:ind w:left="6480" w:hanging="360"/>
      </w:pPr>
      <w:rPr>
        <w:rFonts w:ascii="Wingdings 2" w:hAnsi="Wingdings 2" w:hint="default"/>
      </w:rPr>
    </w:lvl>
  </w:abstractNum>
  <w:abstractNum w:abstractNumId="19">
    <w:nsid w:val="639C3464"/>
    <w:multiLevelType w:val="hybridMultilevel"/>
    <w:tmpl w:val="3BC2E10E"/>
    <w:lvl w:ilvl="0" w:tplc="71007F62">
      <w:start w:val="1"/>
      <w:numFmt w:val="bullet"/>
      <w:lvlText w:val=""/>
      <w:lvlJc w:val="left"/>
      <w:pPr>
        <w:tabs>
          <w:tab w:val="num" w:pos="720"/>
        </w:tabs>
        <w:ind w:left="720" w:hanging="360"/>
      </w:pPr>
      <w:rPr>
        <w:rFonts w:ascii="Wingdings 2" w:hAnsi="Wingdings 2" w:hint="default"/>
      </w:rPr>
    </w:lvl>
    <w:lvl w:ilvl="1" w:tplc="7332C32C" w:tentative="1">
      <w:start w:val="1"/>
      <w:numFmt w:val="bullet"/>
      <w:lvlText w:val=""/>
      <w:lvlJc w:val="left"/>
      <w:pPr>
        <w:tabs>
          <w:tab w:val="num" w:pos="1440"/>
        </w:tabs>
        <w:ind w:left="1440" w:hanging="360"/>
      </w:pPr>
      <w:rPr>
        <w:rFonts w:ascii="Wingdings 2" w:hAnsi="Wingdings 2" w:hint="default"/>
      </w:rPr>
    </w:lvl>
    <w:lvl w:ilvl="2" w:tplc="F7C87EB4" w:tentative="1">
      <w:start w:val="1"/>
      <w:numFmt w:val="bullet"/>
      <w:lvlText w:val=""/>
      <w:lvlJc w:val="left"/>
      <w:pPr>
        <w:tabs>
          <w:tab w:val="num" w:pos="2160"/>
        </w:tabs>
        <w:ind w:left="2160" w:hanging="360"/>
      </w:pPr>
      <w:rPr>
        <w:rFonts w:ascii="Wingdings 2" w:hAnsi="Wingdings 2" w:hint="default"/>
      </w:rPr>
    </w:lvl>
    <w:lvl w:ilvl="3" w:tplc="66C886B4" w:tentative="1">
      <w:start w:val="1"/>
      <w:numFmt w:val="bullet"/>
      <w:lvlText w:val=""/>
      <w:lvlJc w:val="left"/>
      <w:pPr>
        <w:tabs>
          <w:tab w:val="num" w:pos="2880"/>
        </w:tabs>
        <w:ind w:left="2880" w:hanging="360"/>
      </w:pPr>
      <w:rPr>
        <w:rFonts w:ascii="Wingdings 2" w:hAnsi="Wingdings 2" w:hint="default"/>
      </w:rPr>
    </w:lvl>
    <w:lvl w:ilvl="4" w:tplc="1A3265AE" w:tentative="1">
      <w:start w:val="1"/>
      <w:numFmt w:val="bullet"/>
      <w:lvlText w:val=""/>
      <w:lvlJc w:val="left"/>
      <w:pPr>
        <w:tabs>
          <w:tab w:val="num" w:pos="3600"/>
        </w:tabs>
        <w:ind w:left="3600" w:hanging="360"/>
      </w:pPr>
      <w:rPr>
        <w:rFonts w:ascii="Wingdings 2" w:hAnsi="Wingdings 2" w:hint="default"/>
      </w:rPr>
    </w:lvl>
    <w:lvl w:ilvl="5" w:tplc="1D0A7C4E" w:tentative="1">
      <w:start w:val="1"/>
      <w:numFmt w:val="bullet"/>
      <w:lvlText w:val=""/>
      <w:lvlJc w:val="left"/>
      <w:pPr>
        <w:tabs>
          <w:tab w:val="num" w:pos="4320"/>
        </w:tabs>
        <w:ind w:left="4320" w:hanging="360"/>
      </w:pPr>
      <w:rPr>
        <w:rFonts w:ascii="Wingdings 2" w:hAnsi="Wingdings 2" w:hint="default"/>
      </w:rPr>
    </w:lvl>
    <w:lvl w:ilvl="6" w:tplc="4CDAADFE" w:tentative="1">
      <w:start w:val="1"/>
      <w:numFmt w:val="bullet"/>
      <w:lvlText w:val=""/>
      <w:lvlJc w:val="left"/>
      <w:pPr>
        <w:tabs>
          <w:tab w:val="num" w:pos="5040"/>
        </w:tabs>
        <w:ind w:left="5040" w:hanging="360"/>
      </w:pPr>
      <w:rPr>
        <w:rFonts w:ascii="Wingdings 2" w:hAnsi="Wingdings 2" w:hint="default"/>
      </w:rPr>
    </w:lvl>
    <w:lvl w:ilvl="7" w:tplc="84EA6734" w:tentative="1">
      <w:start w:val="1"/>
      <w:numFmt w:val="bullet"/>
      <w:lvlText w:val=""/>
      <w:lvlJc w:val="left"/>
      <w:pPr>
        <w:tabs>
          <w:tab w:val="num" w:pos="5760"/>
        </w:tabs>
        <w:ind w:left="5760" w:hanging="360"/>
      </w:pPr>
      <w:rPr>
        <w:rFonts w:ascii="Wingdings 2" w:hAnsi="Wingdings 2" w:hint="default"/>
      </w:rPr>
    </w:lvl>
    <w:lvl w:ilvl="8" w:tplc="D44E2D76" w:tentative="1">
      <w:start w:val="1"/>
      <w:numFmt w:val="bullet"/>
      <w:lvlText w:val=""/>
      <w:lvlJc w:val="left"/>
      <w:pPr>
        <w:tabs>
          <w:tab w:val="num" w:pos="6480"/>
        </w:tabs>
        <w:ind w:left="6480" w:hanging="360"/>
      </w:pPr>
      <w:rPr>
        <w:rFonts w:ascii="Wingdings 2" w:hAnsi="Wingdings 2" w:hint="default"/>
      </w:rPr>
    </w:lvl>
  </w:abstractNum>
  <w:abstractNum w:abstractNumId="20">
    <w:nsid w:val="63AB7365"/>
    <w:multiLevelType w:val="hybridMultilevel"/>
    <w:tmpl w:val="596ACD30"/>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nsid w:val="64210B2A"/>
    <w:multiLevelType w:val="hybridMultilevel"/>
    <w:tmpl w:val="740C7548"/>
    <w:lvl w:ilvl="0" w:tplc="C6AAF386">
      <w:start w:val="1"/>
      <w:numFmt w:val="decimal"/>
      <w:lvlText w:val="%1."/>
      <w:lvlJc w:val="left"/>
      <w:pPr>
        <w:ind w:left="720" w:hanging="360"/>
      </w:pPr>
      <w:rPr>
        <w:rFonts w:hint="default"/>
      </w:rPr>
    </w:lvl>
    <w:lvl w:ilvl="1" w:tplc="E618C0BC" w:tentative="1">
      <w:start w:val="1"/>
      <w:numFmt w:val="lowerLetter"/>
      <w:lvlText w:val="%2."/>
      <w:lvlJc w:val="left"/>
      <w:pPr>
        <w:ind w:left="1440" w:hanging="360"/>
      </w:pPr>
    </w:lvl>
    <w:lvl w:ilvl="2" w:tplc="A2D2BFA0" w:tentative="1">
      <w:start w:val="1"/>
      <w:numFmt w:val="lowerRoman"/>
      <w:lvlText w:val="%3."/>
      <w:lvlJc w:val="right"/>
      <w:pPr>
        <w:ind w:left="2160" w:hanging="180"/>
      </w:pPr>
    </w:lvl>
    <w:lvl w:ilvl="3" w:tplc="165AEA6C" w:tentative="1">
      <w:start w:val="1"/>
      <w:numFmt w:val="decimal"/>
      <w:lvlText w:val="%4."/>
      <w:lvlJc w:val="left"/>
      <w:pPr>
        <w:ind w:left="2880" w:hanging="360"/>
      </w:pPr>
    </w:lvl>
    <w:lvl w:ilvl="4" w:tplc="C43E112C" w:tentative="1">
      <w:start w:val="1"/>
      <w:numFmt w:val="lowerLetter"/>
      <w:lvlText w:val="%5."/>
      <w:lvlJc w:val="left"/>
      <w:pPr>
        <w:ind w:left="3600" w:hanging="360"/>
      </w:pPr>
    </w:lvl>
    <w:lvl w:ilvl="5" w:tplc="343C3966" w:tentative="1">
      <w:start w:val="1"/>
      <w:numFmt w:val="lowerRoman"/>
      <w:lvlText w:val="%6."/>
      <w:lvlJc w:val="right"/>
      <w:pPr>
        <w:ind w:left="4320" w:hanging="180"/>
      </w:pPr>
    </w:lvl>
    <w:lvl w:ilvl="6" w:tplc="86E44362" w:tentative="1">
      <w:start w:val="1"/>
      <w:numFmt w:val="decimal"/>
      <w:lvlText w:val="%7."/>
      <w:lvlJc w:val="left"/>
      <w:pPr>
        <w:ind w:left="5040" w:hanging="360"/>
      </w:pPr>
    </w:lvl>
    <w:lvl w:ilvl="7" w:tplc="7794D502" w:tentative="1">
      <w:start w:val="1"/>
      <w:numFmt w:val="lowerLetter"/>
      <w:lvlText w:val="%8."/>
      <w:lvlJc w:val="left"/>
      <w:pPr>
        <w:ind w:left="5760" w:hanging="360"/>
      </w:pPr>
    </w:lvl>
    <w:lvl w:ilvl="8" w:tplc="63E011B2" w:tentative="1">
      <w:start w:val="1"/>
      <w:numFmt w:val="lowerRoman"/>
      <w:lvlText w:val="%9."/>
      <w:lvlJc w:val="right"/>
      <w:pPr>
        <w:ind w:left="6480" w:hanging="180"/>
      </w:pPr>
    </w:lvl>
  </w:abstractNum>
  <w:abstractNum w:abstractNumId="22">
    <w:nsid w:val="68681B0C"/>
    <w:multiLevelType w:val="multilevel"/>
    <w:tmpl w:val="A1A26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16A449F"/>
    <w:multiLevelType w:val="hybridMultilevel"/>
    <w:tmpl w:val="74D820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4">
    <w:nsid w:val="740A6DD5"/>
    <w:multiLevelType w:val="hybridMultilevel"/>
    <w:tmpl w:val="CB668620"/>
    <w:lvl w:ilvl="0" w:tplc="EE32A424">
      <w:start w:val="1"/>
      <w:numFmt w:val="bullet"/>
      <w:lvlText w:val=""/>
      <w:lvlJc w:val="left"/>
      <w:pPr>
        <w:tabs>
          <w:tab w:val="num" w:pos="720"/>
        </w:tabs>
        <w:ind w:left="720" w:hanging="360"/>
      </w:pPr>
      <w:rPr>
        <w:rFonts w:ascii="Wingdings 2" w:hAnsi="Wingdings 2" w:hint="default"/>
      </w:rPr>
    </w:lvl>
    <w:lvl w:ilvl="1" w:tplc="63EE1C92" w:tentative="1">
      <w:start w:val="1"/>
      <w:numFmt w:val="bullet"/>
      <w:lvlText w:val=""/>
      <w:lvlJc w:val="left"/>
      <w:pPr>
        <w:tabs>
          <w:tab w:val="num" w:pos="1440"/>
        </w:tabs>
        <w:ind w:left="1440" w:hanging="360"/>
      </w:pPr>
      <w:rPr>
        <w:rFonts w:ascii="Wingdings 2" w:hAnsi="Wingdings 2" w:hint="default"/>
      </w:rPr>
    </w:lvl>
    <w:lvl w:ilvl="2" w:tplc="743EEAF0" w:tentative="1">
      <w:start w:val="1"/>
      <w:numFmt w:val="bullet"/>
      <w:lvlText w:val=""/>
      <w:lvlJc w:val="left"/>
      <w:pPr>
        <w:tabs>
          <w:tab w:val="num" w:pos="2160"/>
        </w:tabs>
        <w:ind w:left="2160" w:hanging="360"/>
      </w:pPr>
      <w:rPr>
        <w:rFonts w:ascii="Wingdings 2" w:hAnsi="Wingdings 2" w:hint="default"/>
      </w:rPr>
    </w:lvl>
    <w:lvl w:ilvl="3" w:tplc="9ABA5D10" w:tentative="1">
      <w:start w:val="1"/>
      <w:numFmt w:val="bullet"/>
      <w:lvlText w:val=""/>
      <w:lvlJc w:val="left"/>
      <w:pPr>
        <w:tabs>
          <w:tab w:val="num" w:pos="2880"/>
        </w:tabs>
        <w:ind w:left="2880" w:hanging="360"/>
      </w:pPr>
      <w:rPr>
        <w:rFonts w:ascii="Wingdings 2" w:hAnsi="Wingdings 2" w:hint="default"/>
      </w:rPr>
    </w:lvl>
    <w:lvl w:ilvl="4" w:tplc="A2A2D15A" w:tentative="1">
      <w:start w:val="1"/>
      <w:numFmt w:val="bullet"/>
      <w:lvlText w:val=""/>
      <w:lvlJc w:val="left"/>
      <w:pPr>
        <w:tabs>
          <w:tab w:val="num" w:pos="3600"/>
        </w:tabs>
        <w:ind w:left="3600" w:hanging="360"/>
      </w:pPr>
      <w:rPr>
        <w:rFonts w:ascii="Wingdings 2" w:hAnsi="Wingdings 2" w:hint="default"/>
      </w:rPr>
    </w:lvl>
    <w:lvl w:ilvl="5" w:tplc="1C2E8B8E" w:tentative="1">
      <w:start w:val="1"/>
      <w:numFmt w:val="bullet"/>
      <w:lvlText w:val=""/>
      <w:lvlJc w:val="left"/>
      <w:pPr>
        <w:tabs>
          <w:tab w:val="num" w:pos="4320"/>
        </w:tabs>
        <w:ind w:left="4320" w:hanging="360"/>
      </w:pPr>
      <w:rPr>
        <w:rFonts w:ascii="Wingdings 2" w:hAnsi="Wingdings 2" w:hint="default"/>
      </w:rPr>
    </w:lvl>
    <w:lvl w:ilvl="6" w:tplc="65C83D08" w:tentative="1">
      <w:start w:val="1"/>
      <w:numFmt w:val="bullet"/>
      <w:lvlText w:val=""/>
      <w:lvlJc w:val="left"/>
      <w:pPr>
        <w:tabs>
          <w:tab w:val="num" w:pos="5040"/>
        </w:tabs>
        <w:ind w:left="5040" w:hanging="360"/>
      </w:pPr>
      <w:rPr>
        <w:rFonts w:ascii="Wingdings 2" w:hAnsi="Wingdings 2" w:hint="default"/>
      </w:rPr>
    </w:lvl>
    <w:lvl w:ilvl="7" w:tplc="E29AA874" w:tentative="1">
      <w:start w:val="1"/>
      <w:numFmt w:val="bullet"/>
      <w:lvlText w:val=""/>
      <w:lvlJc w:val="left"/>
      <w:pPr>
        <w:tabs>
          <w:tab w:val="num" w:pos="5760"/>
        </w:tabs>
        <w:ind w:left="5760" w:hanging="360"/>
      </w:pPr>
      <w:rPr>
        <w:rFonts w:ascii="Wingdings 2" w:hAnsi="Wingdings 2" w:hint="default"/>
      </w:rPr>
    </w:lvl>
    <w:lvl w:ilvl="8" w:tplc="F3301C6A" w:tentative="1">
      <w:start w:val="1"/>
      <w:numFmt w:val="bullet"/>
      <w:lvlText w:val=""/>
      <w:lvlJc w:val="left"/>
      <w:pPr>
        <w:tabs>
          <w:tab w:val="num" w:pos="6480"/>
        </w:tabs>
        <w:ind w:left="6480" w:hanging="360"/>
      </w:pPr>
      <w:rPr>
        <w:rFonts w:ascii="Wingdings 2" w:hAnsi="Wingdings 2" w:hint="default"/>
      </w:rPr>
    </w:lvl>
  </w:abstractNum>
  <w:abstractNum w:abstractNumId="25">
    <w:nsid w:val="752D1059"/>
    <w:multiLevelType w:val="hybridMultilevel"/>
    <w:tmpl w:val="740C7548"/>
    <w:lvl w:ilvl="0" w:tplc="DDB867A0">
      <w:start w:val="1"/>
      <w:numFmt w:val="decimal"/>
      <w:lvlText w:val="%1."/>
      <w:lvlJc w:val="left"/>
      <w:pPr>
        <w:ind w:left="720" w:hanging="360"/>
      </w:pPr>
      <w:rPr>
        <w:rFonts w:hint="default"/>
      </w:rPr>
    </w:lvl>
    <w:lvl w:ilvl="1" w:tplc="BFD60E7E" w:tentative="1">
      <w:start w:val="1"/>
      <w:numFmt w:val="lowerLetter"/>
      <w:lvlText w:val="%2."/>
      <w:lvlJc w:val="left"/>
      <w:pPr>
        <w:ind w:left="1440" w:hanging="360"/>
      </w:pPr>
    </w:lvl>
    <w:lvl w:ilvl="2" w:tplc="494662D0" w:tentative="1">
      <w:start w:val="1"/>
      <w:numFmt w:val="lowerRoman"/>
      <w:lvlText w:val="%3."/>
      <w:lvlJc w:val="right"/>
      <w:pPr>
        <w:ind w:left="2160" w:hanging="180"/>
      </w:pPr>
    </w:lvl>
    <w:lvl w:ilvl="3" w:tplc="62EEA6EA" w:tentative="1">
      <w:start w:val="1"/>
      <w:numFmt w:val="decimal"/>
      <w:lvlText w:val="%4."/>
      <w:lvlJc w:val="left"/>
      <w:pPr>
        <w:ind w:left="2880" w:hanging="360"/>
      </w:pPr>
    </w:lvl>
    <w:lvl w:ilvl="4" w:tplc="DAD6FBC8" w:tentative="1">
      <w:start w:val="1"/>
      <w:numFmt w:val="lowerLetter"/>
      <w:lvlText w:val="%5."/>
      <w:lvlJc w:val="left"/>
      <w:pPr>
        <w:ind w:left="3600" w:hanging="360"/>
      </w:pPr>
    </w:lvl>
    <w:lvl w:ilvl="5" w:tplc="CB9483C6" w:tentative="1">
      <w:start w:val="1"/>
      <w:numFmt w:val="lowerRoman"/>
      <w:lvlText w:val="%6."/>
      <w:lvlJc w:val="right"/>
      <w:pPr>
        <w:ind w:left="4320" w:hanging="180"/>
      </w:pPr>
    </w:lvl>
    <w:lvl w:ilvl="6" w:tplc="CEB8E700" w:tentative="1">
      <w:start w:val="1"/>
      <w:numFmt w:val="decimal"/>
      <w:lvlText w:val="%7."/>
      <w:lvlJc w:val="left"/>
      <w:pPr>
        <w:ind w:left="5040" w:hanging="360"/>
      </w:pPr>
    </w:lvl>
    <w:lvl w:ilvl="7" w:tplc="8C865428" w:tentative="1">
      <w:start w:val="1"/>
      <w:numFmt w:val="lowerLetter"/>
      <w:lvlText w:val="%8."/>
      <w:lvlJc w:val="left"/>
      <w:pPr>
        <w:ind w:left="5760" w:hanging="360"/>
      </w:pPr>
    </w:lvl>
    <w:lvl w:ilvl="8" w:tplc="07C433A0" w:tentative="1">
      <w:start w:val="1"/>
      <w:numFmt w:val="lowerRoman"/>
      <w:lvlText w:val="%9."/>
      <w:lvlJc w:val="right"/>
      <w:pPr>
        <w:ind w:left="6480" w:hanging="180"/>
      </w:pPr>
    </w:lvl>
  </w:abstractNum>
  <w:abstractNum w:abstractNumId="26">
    <w:nsid w:val="767D5E92"/>
    <w:multiLevelType w:val="multilevel"/>
    <w:tmpl w:val="A6B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984D7E"/>
    <w:multiLevelType w:val="hybridMultilevel"/>
    <w:tmpl w:val="218659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8"/>
  </w:num>
  <w:num w:numId="4">
    <w:abstractNumId w:val="5"/>
  </w:num>
  <w:num w:numId="5">
    <w:abstractNumId w:val="22"/>
  </w:num>
  <w:num w:numId="6">
    <w:abstractNumId w:val="2"/>
  </w:num>
  <w:num w:numId="7">
    <w:abstractNumId w:val="21"/>
  </w:num>
  <w:num w:numId="8">
    <w:abstractNumId w:val="12"/>
  </w:num>
  <w:num w:numId="9">
    <w:abstractNumId w:val="11"/>
  </w:num>
  <w:num w:numId="10">
    <w:abstractNumId w:val="17"/>
  </w:num>
  <w:num w:numId="11">
    <w:abstractNumId w:val="25"/>
  </w:num>
  <w:num w:numId="12">
    <w:abstractNumId w:val="19"/>
  </w:num>
  <w:num w:numId="13">
    <w:abstractNumId w:val="24"/>
  </w:num>
  <w:num w:numId="14">
    <w:abstractNumId w:val="18"/>
  </w:num>
  <w:num w:numId="15">
    <w:abstractNumId w:val="10"/>
  </w:num>
  <w:num w:numId="16">
    <w:abstractNumId w:val="16"/>
  </w:num>
  <w:num w:numId="17">
    <w:abstractNumId w:val="14"/>
  </w:num>
  <w:num w:numId="18">
    <w:abstractNumId w:val="26"/>
  </w:num>
  <w:num w:numId="19">
    <w:abstractNumId w:val="6"/>
  </w:num>
  <w:num w:numId="20">
    <w:abstractNumId w:val="3"/>
  </w:num>
  <w:num w:numId="21">
    <w:abstractNumId w:val="23"/>
  </w:num>
  <w:num w:numId="22">
    <w:abstractNumId w:val="20"/>
  </w:num>
  <w:num w:numId="23">
    <w:abstractNumId w:val="13"/>
  </w:num>
  <w:num w:numId="24">
    <w:abstractNumId w:val="4"/>
  </w:num>
  <w:num w:numId="25">
    <w:abstractNumId w:val="1"/>
  </w:num>
  <w:num w:numId="26">
    <w:abstractNumId w:val="7"/>
  </w:num>
  <w:num w:numId="27">
    <w:abstractNumId w:val="27"/>
  </w:num>
  <w:num w:numId="28">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rsids>
    <w:rsidRoot w:val="0018268E"/>
    <w:rsid w:val="00003B06"/>
    <w:rsid w:val="00014C04"/>
    <w:rsid w:val="000176CA"/>
    <w:rsid w:val="00027AC5"/>
    <w:rsid w:val="000366A1"/>
    <w:rsid w:val="000425B4"/>
    <w:rsid w:val="00062CC5"/>
    <w:rsid w:val="00080EA1"/>
    <w:rsid w:val="000A24C0"/>
    <w:rsid w:val="000A3984"/>
    <w:rsid w:val="000A6454"/>
    <w:rsid w:val="000B418C"/>
    <w:rsid w:val="000B46CD"/>
    <w:rsid w:val="000B65B1"/>
    <w:rsid w:val="000C1B7E"/>
    <w:rsid w:val="000C23DF"/>
    <w:rsid w:val="000D0051"/>
    <w:rsid w:val="000E542A"/>
    <w:rsid w:val="000F1341"/>
    <w:rsid w:val="000F6375"/>
    <w:rsid w:val="001067BC"/>
    <w:rsid w:val="00136F60"/>
    <w:rsid w:val="00141276"/>
    <w:rsid w:val="0014232C"/>
    <w:rsid w:val="00150A8F"/>
    <w:rsid w:val="001535EE"/>
    <w:rsid w:val="00154A6A"/>
    <w:rsid w:val="001613F9"/>
    <w:rsid w:val="0018268E"/>
    <w:rsid w:val="001916F0"/>
    <w:rsid w:val="001967D9"/>
    <w:rsid w:val="001B1D67"/>
    <w:rsid w:val="001B5F9B"/>
    <w:rsid w:val="001D06CC"/>
    <w:rsid w:val="001D19DE"/>
    <w:rsid w:val="001D263D"/>
    <w:rsid w:val="001D3B78"/>
    <w:rsid w:val="001E0F0D"/>
    <w:rsid w:val="001E7462"/>
    <w:rsid w:val="001F1D87"/>
    <w:rsid w:val="00204634"/>
    <w:rsid w:val="002066C9"/>
    <w:rsid w:val="0021595C"/>
    <w:rsid w:val="0022201B"/>
    <w:rsid w:val="00222C9B"/>
    <w:rsid w:val="00227F17"/>
    <w:rsid w:val="002375BD"/>
    <w:rsid w:val="00246D8F"/>
    <w:rsid w:val="0025168D"/>
    <w:rsid w:val="00253365"/>
    <w:rsid w:val="00256DC3"/>
    <w:rsid w:val="002647B3"/>
    <w:rsid w:val="0027052B"/>
    <w:rsid w:val="00275AD6"/>
    <w:rsid w:val="0028034F"/>
    <w:rsid w:val="00280A97"/>
    <w:rsid w:val="0028369E"/>
    <w:rsid w:val="00284F8B"/>
    <w:rsid w:val="00291423"/>
    <w:rsid w:val="002A4006"/>
    <w:rsid w:val="002A5E58"/>
    <w:rsid w:val="002A66AE"/>
    <w:rsid w:val="002B1078"/>
    <w:rsid w:val="002B5C77"/>
    <w:rsid w:val="002C3482"/>
    <w:rsid w:val="002D0629"/>
    <w:rsid w:val="002D1E70"/>
    <w:rsid w:val="002D5C5E"/>
    <w:rsid w:val="002E1FE5"/>
    <w:rsid w:val="002E2F23"/>
    <w:rsid w:val="002E383E"/>
    <w:rsid w:val="002E7B12"/>
    <w:rsid w:val="002F5832"/>
    <w:rsid w:val="002F6A89"/>
    <w:rsid w:val="00313D18"/>
    <w:rsid w:val="00317966"/>
    <w:rsid w:val="00332565"/>
    <w:rsid w:val="00337A00"/>
    <w:rsid w:val="00350195"/>
    <w:rsid w:val="00353D1B"/>
    <w:rsid w:val="00362ED9"/>
    <w:rsid w:val="003650E8"/>
    <w:rsid w:val="00365DDF"/>
    <w:rsid w:val="00386AFC"/>
    <w:rsid w:val="00391699"/>
    <w:rsid w:val="00391A61"/>
    <w:rsid w:val="00397E88"/>
    <w:rsid w:val="003A24DF"/>
    <w:rsid w:val="003A6F56"/>
    <w:rsid w:val="003B2D36"/>
    <w:rsid w:val="003C724C"/>
    <w:rsid w:val="003E7B24"/>
    <w:rsid w:val="003F13B7"/>
    <w:rsid w:val="003F536C"/>
    <w:rsid w:val="003F60C5"/>
    <w:rsid w:val="00400952"/>
    <w:rsid w:val="00421B93"/>
    <w:rsid w:val="004425A4"/>
    <w:rsid w:val="00452904"/>
    <w:rsid w:val="00453EEB"/>
    <w:rsid w:val="0045528E"/>
    <w:rsid w:val="0045545B"/>
    <w:rsid w:val="00456F99"/>
    <w:rsid w:val="00462B2E"/>
    <w:rsid w:val="004630BD"/>
    <w:rsid w:val="00475997"/>
    <w:rsid w:val="00490608"/>
    <w:rsid w:val="00495C35"/>
    <w:rsid w:val="004B4FA5"/>
    <w:rsid w:val="004C0583"/>
    <w:rsid w:val="004E11C7"/>
    <w:rsid w:val="004E3FB5"/>
    <w:rsid w:val="00500CBC"/>
    <w:rsid w:val="00514758"/>
    <w:rsid w:val="00514E1D"/>
    <w:rsid w:val="00520467"/>
    <w:rsid w:val="00533D23"/>
    <w:rsid w:val="005368FA"/>
    <w:rsid w:val="005401E0"/>
    <w:rsid w:val="00541351"/>
    <w:rsid w:val="0055051B"/>
    <w:rsid w:val="00563EE0"/>
    <w:rsid w:val="00573505"/>
    <w:rsid w:val="005756F9"/>
    <w:rsid w:val="00581E1B"/>
    <w:rsid w:val="00592209"/>
    <w:rsid w:val="005977B4"/>
    <w:rsid w:val="005A3118"/>
    <w:rsid w:val="005D276F"/>
    <w:rsid w:val="005D7542"/>
    <w:rsid w:val="005E1577"/>
    <w:rsid w:val="005E2DCC"/>
    <w:rsid w:val="005E3792"/>
    <w:rsid w:val="005E5D19"/>
    <w:rsid w:val="006076B5"/>
    <w:rsid w:val="0061426D"/>
    <w:rsid w:val="00627F6D"/>
    <w:rsid w:val="00640333"/>
    <w:rsid w:val="0064763E"/>
    <w:rsid w:val="00685A62"/>
    <w:rsid w:val="006972B2"/>
    <w:rsid w:val="006A476B"/>
    <w:rsid w:val="006B0F3E"/>
    <w:rsid w:val="006B69D1"/>
    <w:rsid w:val="006C2292"/>
    <w:rsid w:val="006D5E40"/>
    <w:rsid w:val="006E0512"/>
    <w:rsid w:val="006E4B26"/>
    <w:rsid w:val="006F4628"/>
    <w:rsid w:val="00716CD5"/>
    <w:rsid w:val="0074473C"/>
    <w:rsid w:val="00747138"/>
    <w:rsid w:val="007670B3"/>
    <w:rsid w:val="007672B3"/>
    <w:rsid w:val="00773905"/>
    <w:rsid w:val="00773BB6"/>
    <w:rsid w:val="007741E7"/>
    <w:rsid w:val="00793CBA"/>
    <w:rsid w:val="007A3F5A"/>
    <w:rsid w:val="007A6FD8"/>
    <w:rsid w:val="007A7B8C"/>
    <w:rsid w:val="007B2951"/>
    <w:rsid w:val="007C07F2"/>
    <w:rsid w:val="007C115D"/>
    <w:rsid w:val="007C29C0"/>
    <w:rsid w:val="007C3C80"/>
    <w:rsid w:val="007D44FD"/>
    <w:rsid w:val="007E4FB7"/>
    <w:rsid w:val="007F01D3"/>
    <w:rsid w:val="008117CE"/>
    <w:rsid w:val="00821849"/>
    <w:rsid w:val="00832499"/>
    <w:rsid w:val="00834D1D"/>
    <w:rsid w:val="008351AD"/>
    <w:rsid w:val="008411E5"/>
    <w:rsid w:val="00842CA6"/>
    <w:rsid w:val="00843A5D"/>
    <w:rsid w:val="00844CCD"/>
    <w:rsid w:val="0084564F"/>
    <w:rsid w:val="00845A58"/>
    <w:rsid w:val="00852102"/>
    <w:rsid w:val="008561A7"/>
    <w:rsid w:val="00870720"/>
    <w:rsid w:val="0087271F"/>
    <w:rsid w:val="00886431"/>
    <w:rsid w:val="00887644"/>
    <w:rsid w:val="008901E0"/>
    <w:rsid w:val="00891E9C"/>
    <w:rsid w:val="008A0FBC"/>
    <w:rsid w:val="008B0B6B"/>
    <w:rsid w:val="008B0EC6"/>
    <w:rsid w:val="008B25FC"/>
    <w:rsid w:val="008F5392"/>
    <w:rsid w:val="0090016B"/>
    <w:rsid w:val="009101C5"/>
    <w:rsid w:val="00910A9D"/>
    <w:rsid w:val="0092143F"/>
    <w:rsid w:val="00924A23"/>
    <w:rsid w:val="00931E7C"/>
    <w:rsid w:val="0093672A"/>
    <w:rsid w:val="00937808"/>
    <w:rsid w:val="00937EE7"/>
    <w:rsid w:val="009448C5"/>
    <w:rsid w:val="009504BF"/>
    <w:rsid w:val="009558B3"/>
    <w:rsid w:val="0096271F"/>
    <w:rsid w:val="00963E32"/>
    <w:rsid w:val="00963E6A"/>
    <w:rsid w:val="00964800"/>
    <w:rsid w:val="00966E61"/>
    <w:rsid w:val="00975926"/>
    <w:rsid w:val="0098197F"/>
    <w:rsid w:val="009835DD"/>
    <w:rsid w:val="00984FC3"/>
    <w:rsid w:val="00986442"/>
    <w:rsid w:val="00994AA0"/>
    <w:rsid w:val="00996CAA"/>
    <w:rsid w:val="00996ED8"/>
    <w:rsid w:val="009A129B"/>
    <w:rsid w:val="009A2361"/>
    <w:rsid w:val="009A45A9"/>
    <w:rsid w:val="009A5E01"/>
    <w:rsid w:val="009B5659"/>
    <w:rsid w:val="009B5D84"/>
    <w:rsid w:val="009B7858"/>
    <w:rsid w:val="009C28EA"/>
    <w:rsid w:val="009D3278"/>
    <w:rsid w:val="009E1F94"/>
    <w:rsid w:val="009F1FB6"/>
    <w:rsid w:val="00A015D2"/>
    <w:rsid w:val="00A05551"/>
    <w:rsid w:val="00A10236"/>
    <w:rsid w:val="00A15A30"/>
    <w:rsid w:val="00A309D4"/>
    <w:rsid w:val="00A461B6"/>
    <w:rsid w:val="00A57E61"/>
    <w:rsid w:val="00A62736"/>
    <w:rsid w:val="00A843E7"/>
    <w:rsid w:val="00A84984"/>
    <w:rsid w:val="00A8632B"/>
    <w:rsid w:val="00A92368"/>
    <w:rsid w:val="00AA1D4A"/>
    <w:rsid w:val="00AA56B4"/>
    <w:rsid w:val="00AA72ED"/>
    <w:rsid w:val="00AB4831"/>
    <w:rsid w:val="00AC2004"/>
    <w:rsid w:val="00AD14F6"/>
    <w:rsid w:val="00AF516C"/>
    <w:rsid w:val="00B27AC9"/>
    <w:rsid w:val="00B31079"/>
    <w:rsid w:val="00B341DD"/>
    <w:rsid w:val="00B37596"/>
    <w:rsid w:val="00B4137B"/>
    <w:rsid w:val="00B435A1"/>
    <w:rsid w:val="00B452D2"/>
    <w:rsid w:val="00B466C7"/>
    <w:rsid w:val="00B563EA"/>
    <w:rsid w:val="00B627D6"/>
    <w:rsid w:val="00B93757"/>
    <w:rsid w:val="00BA6C44"/>
    <w:rsid w:val="00BE25AD"/>
    <w:rsid w:val="00BE6E84"/>
    <w:rsid w:val="00C056A7"/>
    <w:rsid w:val="00C20353"/>
    <w:rsid w:val="00C240AD"/>
    <w:rsid w:val="00C30576"/>
    <w:rsid w:val="00C37253"/>
    <w:rsid w:val="00C423A8"/>
    <w:rsid w:val="00C42C88"/>
    <w:rsid w:val="00C5625F"/>
    <w:rsid w:val="00C67401"/>
    <w:rsid w:val="00C70279"/>
    <w:rsid w:val="00C779EC"/>
    <w:rsid w:val="00CA4819"/>
    <w:rsid w:val="00CA588E"/>
    <w:rsid w:val="00CB5666"/>
    <w:rsid w:val="00CC533E"/>
    <w:rsid w:val="00CC76C2"/>
    <w:rsid w:val="00CD6EB0"/>
    <w:rsid w:val="00CF02FC"/>
    <w:rsid w:val="00CF166B"/>
    <w:rsid w:val="00CF2638"/>
    <w:rsid w:val="00CF7CF9"/>
    <w:rsid w:val="00D05075"/>
    <w:rsid w:val="00D1465B"/>
    <w:rsid w:val="00D171D1"/>
    <w:rsid w:val="00D26A00"/>
    <w:rsid w:val="00D57E25"/>
    <w:rsid w:val="00D611A9"/>
    <w:rsid w:val="00D6198A"/>
    <w:rsid w:val="00D71F7C"/>
    <w:rsid w:val="00D726BD"/>
    <w:rsid w:val="00D74DB6"/>
    <w:rsid w:val="00D813F6"/>
    <w:rsid w:val="00D82509"/>
    <w:rsid w:val="00D871FF"/>
    <w:rsid w:val="00DA4C84"/>
    <w:rsid w:val="00DC11E9"/>
    <w:rsid w:val="00DC377A"/>
    <w:rsid w:val="00DD335E"/>
    <w:rsid w:val="00DE5118"/>
    <w:rsid w:val="00DF4937"/>
    <w:rsid w:val="00DF4BE5"/>
    <w:rsid w:val="00E01BDB"/>
    <w:rsid w:val="00E0555B"/>
    <w:rsid w:val="00E20D5C"/>
    <w:rsid w:val="00E305CF"/>
    <w:rsid w:val="00E64A79"/>
    <w:rsid w:val="00E81FA6"/>
    <w:rsid w:val="00E9164D"/>
    <w:rsid w:val="00EB3236"/>
    <w:rsid w:val="00EC7614"/>
    <w:rsid w:val="00EE6356"/>
    <w:rsid w:val="00EF672D"/>
    <w:rsid w:val="00F03191"/>
    <w:rsid w:val="00F12F51"/>
    <w:rsid w:val="00F143E6"/>
    <w:rsid w:val="00F17685"/>
    <w:rsid w:val="00F22836"/>
    <w:rsid w:val="00F32770"/>
    <w:rsid w:val="00F37E27"/>
    <w:rsid w:val="00F4352C"/>
    <w:rsid w:val="00F44598"/>
    <w:rsid w:val="00F52EB3"/>
    <w:rsid w:val="00F63C86"/>
    <w:rsid w:val="00F742A2"/>
    <w:rsid w:val="00F85598"/>
    <w:rsid w:val="00F92F6F"/>
    <w:rsid w:val="00F93995"/>
    <w:rsid w:val="00FA5CD0"/>
    <w:rsid w:val="00FB15CB"/>
    <w:rsid w:val="00FC6E7B"/>
    <w:rsid w:val="00FD06BB"/>
    <w:rsid w:val="00FD3DAA"/>
    <w:rsid w:val="00FD783E"/>
    <w:rsid w:val="00FE3C05"/>
    <w:rsid w:val="00FF387C"/>
    <w:rsid w:val="00FF591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6B4"/>
  </w:style>
  <w:style w:type="paragraph" w:styleId="Heading2">
    <w:name w:val="heading 2"/>
    <w:basedOn w:val="Normal"/>
    <w:uiPriority w:val="9"/>
    <w:qFormat/>
    <w:rsid w:val="00573505"/>
    <w:pPr>
      <w:spacing w:before="100" w:beforeAutospacing="1" w:after="100" w:afterAutospacing="1"/>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
    <w:name w:val="N"/>
    <w:qFormat/>
    <w:rsid w:val="001E06F1"/>
    <w:pPr>
      <w:spacing w:line="360" w:lineRule="auto"/>
      <w:ind w:firstLine="709"/>
      <w:jc w:val="both"/>
    </w:pPr>
    <w:rPr>
      <w:rFonts w:ascii="Times New Roman" w:eastAsia="Times New Roman" w:hAnsi="Times New Roman"/>
      <w:sz w:val="24"/>
      <w:lang w:val="ro-RO"/>
    </w:rPr>
  </w:style>
  <w:style w:type="paragraph" w:customStyle="1" w:styleId="H">
    <w:name w:val="H"/>
    <w:basedOn w:val="N"/>
    <w:next w:val="N"/>
    <w:link w:val="1"/>
    <w:uiPriority w:val="9"/>
    <w:qFormat/>
    <w:rsid w:val="001E7BD2"/>
    <w:pPr>
      <w:keepNext/>
      <w:keepLines/>
      <w:spacing w:before="480" w:line="259" w:lineRule="auto"/>
      <w:ind w:firstLine="0"/>
      <w:jc w:val="left"/>
      <w:outlineLvl w:val="0"/>
    </w:pPr>
    <w:rPr>
      <w:b/>
      <w:bCs/>
      <w:sz w:val="28"/>
      <w:szCs w:val="28"/>
      <w:lang w:eastAsia="en-US"/>
    </w:rPr>
  </w:style>
  <w:style w:type="paragraph" w:customStyle="1" w:styleId="H0">
    <w:name w:val="H"/>
    <w:basedOn w:val="N"/>
    <w:next w:val="N"/>
    <w:link w:val="2"/>
    <w:uiPriority w:val="9"/>
    <w:unhideWhenUsed/>
    <w:qFormat/>
    <w:rsid w:val="0090501F"/>
    <w:pPr>
      <w:keepNext/>
      <w:keepLines/>
      <w:spacing w:before="200"/>
      <w:outlineLvl w:val="1"/>
    </w:pPr>
    <w:rPr>
      <w:rFonts w:ascii="Cambria" w:hAnsi="Cambria"/>
      <w:b/>
      <w:bCs/>
      <w:color w:val="4F81BD"/>
      <w:sz w:val="26"/>
      <w:szCs w:val="26"/>
    </w:rPr>
  </w:style>
  <w:style w:type="character" w:customStyle="1" w:styleId="D">
    <w:name w:val="D"/>
    <w:uiPriority w:val="1"/>
    <w:semiHidden/>
    <w:unhideWhenUsed/>
    <w:rsid w:val="00AA56B4"/>
  </w:style>
  <w:style w:type="table" w:customStyle="1" w:styleId="T">
    <w:name w:val="T"/>
    <w:uiPriority w:val="99"/>
    <w:semiHidden/>
    <w:unhideWhenUsed/>
    <w:rsid w:val="00AA56B4"/>
    <w:tblPr>
      <w:tblInd w:w="0" w:type="dxa"/>
      <w:tblCellMar>
        <w:top w:w="0" w:type="dxa"/>
        <w:left w:w="108" w:type="dxa"/>
        <w:bottom w:w="0" w:type="dxa"/>
        <w:right w:w="108" w:type="dxa"/>
      </w:tblCellMar>
    </w:tblPr>
  </w:style>
  <w:style w:type="numbering" w:customStyle="1" w:styleId="N0">
    <w:name w:val="N"/>
    <w:uiPriority w:val="99"/>
    <w:semiHidden/>
    <w:unhideWhenUsed/>
    <w:rsid w:val="00AA56B4"/>
  </w:style>
  <w:style w:type="paragraph" w:customStyle="1" w:styleId="Default">
    <w:name w:val="Default"/>
    <w:rsid w:val="006E56A4"/>
    <w:pPr>
      <w:autoSpaceDE w:val="0"/>
      <w:autoSpaceDN w:val="0"/>
      <w:adjustRightInd w:val="0"/>
    </w:pPr>
    <w:rPr>
      <w:rFonts w:ascii="Times New Roman" w:hAnsi="Times New Roman"/>
      <w:color w:val="000000"/>
      <w:sz w:val="24"/>
      <w:szCs w:val="24"/>
      <w:lang w:eastAsia="en-US"/>
    </w:rPr>
  </w:style>
  <w:style w:type="paragraph" w:styleId="ListParagraph">
    <w:name w:val="List Paragraph"/>
    <w:basedOn w:val="N"/>
    <w:uiPriority w:val="34"/>
    <w:qFormat/>
    <w:rsid w:val="00652ECC"/>
    <w:pPr>
      <w:ind w:left="720"/>
      <w:contextualSpacing/>
    </w:pPr>
  </w:style>
  <w:style w:type="paragraph" w:customStyle="1" w:styleId="B">
    <w:name w:val="B"/>
    <w:basedOn w:val="N"/>
    <w:link w:val="a"/>
    <w:uiPriority w:val="99"/>
    <w:semiHidden/>
    <w:unhideWhenUsed/>
    <w:rsid w:val="007D208C"/>
    <w:pPr>
      <w:spacing w:line="240" w:lineRule="auto"/>
    </w:pPr>
    <w:rPr>
      <w:rFonts w:ascii="Tahoma" w:hAnsi="Tahoma" w:cs="Tahoma"/>
      <w:sz w:val="16"/>
      <w:szCs w:val="16"/>
    </w:rPr>
  </w:style>
  <w:style w:type="character" w:customStyle="1" w:styleId="a">
    <w:name w:val="Текст выноски Знак"/>
    <w:link w:val="B"/>
    <w:uiPriority w:val="99"/>
    <w:semiHidden/>
    <w:rsid w:val="007D208C"/>
    <w:rPr>
      <w:rFonts w:ascii="Tahoma" w:eastAsia="Times New Roman" w:hAnsi="Tahoma" w:cs="Tahoma"/>
      <w:sz w:val="16"/>
      <w:szCs w:val="16"/>
      <w:lang w:val="ro-RO" w:eastAsia="ru-RU"/>
    </w:rPr>
  </w:style>
  <w:style w:type="character" w:customStyle="1" w:styleId="S">
    <w:name w:val="S"/>
    <w:uiPriority w:val="22"/>
    <w:qFormat/>
    <w:rsid w:val="00FA73CC"/>
    <w:rPr>
      <w:b/>
      <w:bCs/>
    </w:rPr>
  </w:style>
  <w:style w:type="character" w:customStyle="1" w:styleId="apple-converted-space">
    <w:name w:val="apple-converted-space"/>
    <w:basedOn w:val="D"/>
    <w:rsid w:val="00FA73CC"/>
  </w:style>
  <w:style w:type="paragraph" w:customStyle="1" w:styleId="N1">
    <w:name w:val="N"/>
    <w:basedOn w:val="N"/>
    <w:unhideWhenUsed/>
    <w:qFormat/>
    <w:rsid w:val="00BF6B2D"/>
    <w:pPr>
      <w:spacing w:before="100" w:beforeAutospacing="1" w:after="100" w:afterAutospacing="1" w:line="240" w:lineRule="auto"/>
      <w:ind w:firstLine="0"/>
      <w:jc w:val="left"/>
    </w:pPr>
    <w:rPr>
      <w:szCs w:val="24"/>
      <w:lang w:val="ru-RU"/>
    </w:rPr>
  </w:style>
  <w:style w:type="paragraph" w:customStyle="1" w:styleId="AliniereaContinutului">
    <w:name w:val="Alinierea Continutului"/>
    <w:basedOn w:val="N"/>
    <w:link w:val="AliniereaContinutuluiChar"/>
    <w:qFormat/>
    <w:rsid w:val="00BF6DCF"/>
    <w:pPr>
      <w:ind w:firstLine="708"/>
    </w:pPr>
    <w:rPr>
      <w:noProof/>
      <w:szCs w:val="24"/>
      <w:lang w:eastAsia="en-US"/>
    </w:rPr>
  </w:style>
  <w:style w:type="character" w:customStyle="1" w:styleId="AliniereaContinutuluiChar">
    <w:name w:val="Alinierea Continutului Char"/>
    <w:link w:val="AliniereaContinutului"/>
    <w:rsid w:val="00BF6DCF"/>
    <w:rPr>
      <w:rFonts w:ascii="Times New Roman" w:eastAsia="Times New Roman" w:hAnsi="Times New Roman" w:cs="Times New Roman"/>
      <w:noProof/>
      <w:sz w:val="24"/>
      <w:szCs w:val="24"/>
      <w:lang w:val="ro-RO"/>
    </w:rPr>
  </w:style>
  <w:style w:type="character" w:customStyle="1" w:styleId="H1">
    <w:name w:val="H"/>
    <w:uiPriority w:val="99"/>
    <w:unhideWhenUsed/>
    <w:rsid w:val="007E5D75"/>
    <w:rPr>
      <w:color w:val="0000FF"/>
      <w:u w:val="single"/>
    </w:rPr>
  </w:style>
  <w:style w:type="paragraph" w:customStyle="1" w:styleId="DenumireaImaginii">
    <w:name w:val="Denumirea Imaginii"/>
    <w:basedOn w:val="N"/>
    <w:link w:val="DenumireaImaginiiChar"/>
    <w:qFormat/>
    <w:rsid w:val="00166A43"/>
    <w:pPr>
      <w:ind w:firstLine="0"/>
      <w:jc w:val="center"/>
    </w:pPr>
    <w:rPr>
      <w:b/>
      <w:noProof/>
      <w:szCs w:val="24"/>
      <w:lang w:eastAsia="en-US"/>
    </w:rPr>
  </w:style>
  <w:style w:type="character" w:customStyle="1" w:styleId="DenumireaImaginiiChar">
    <w:name w:val="Denumirea Imaginii Char"/>
    <w:link w:val="DenumireaImaginii"/>
    <w:rsid w:val="00166A43"/>
    <w:rPr>
      <w:rFonts w:ascii="Times New Roman" w:eastAsia="Times New Roman" w:hAnsi="Times New Roman" w:cs="Times New Roman"/>
      <w:b/>
      <w:noProof/>
      <w:sz w:val="24"/>
      <w:szCs w:val="24"/>
      <w:lang w:val="ro-RO"/>
    </w:rPr>
  </w:style>
  <w:style w:type="character" w:customStyle="1" w:styleId="1">
    <w:name w:val="Заголовок 1 Знак"/>
    <w:link w:val="H"/>
    <w:uiPriority w:val="9"/>
    <w:rsid w:val="001E7BD2"/>
    <w:rPr>
      <w:rFonts w:ascii="Times New Roman" w:eastAsia="Times New Roman" w:hAnsi="Times New Roman" w:cs="Times New Roman"/>
      <w:b/>
      <w:bCs/>
      <w:sz w:val="28"/>
      <w:szCs w:val="28"/>
      <w:lang w:val="ro-RO"/>
    </w:rPr>
  </w:style>
  <w:style w:type="character" w:customStyle="1" w:styleId="2">
    <w:name w:val="Заголовок 2 Знак"/>
    <w:link w:val="H0"/>
    <w:uiPriority w:val="9"/>
    <w:rsid w:val="0090501F"/>
    <w:rPr>
      <w:rFonts w:ascii="Cambria" w:eastAsia="Times New Roman" w:hAnsi="Cambria" w:cs="Times New Roman"/>
      <w:b/>
      <w:bCs/>
      <w:color w:val="4F81BD"/>
      <w:sz w:val="26"/>
      <w:szCs w:val="26"/>
      <w:lang w:val="ro-RO" w:eastAsia="ru-RU"/>
    </w:rPr>
  </w:style>
  <w:style w:type="paragraph" w:styleId="BalloonText">
    <w:name w:val="Balloon Text"/>
    <w:basedOn w:val="Normal"/>
    <w:link w:val="BalloonTextChar"/>
    <w:uiPriority w:val="99"/>
    <w:semiHidden/>
    <w:unhideWhenUsed/>
    <w:rsid w:val="00832499"/>
    <w:rPr>
      <w:rFonts w:ascii="Tahoma" w:hAnsi="Tahoma" w:cs="Tahoma"/>
      <w:sz w:val="16"/>
      <w:szCs w:val="16"/>
    </w:rPr>
  </w:style>
  <w:style w:type="character" w:customStyle="1" w:styleId="BalloonTextChar">
    <w:name w:val="Balloon Text Char"/>
    <w:basedOn w:val="DefaultParagraphFont"/>
    <w:link w:val="BalloonText"/>
    <w:uiPriority w:val="99"/>
    <w:semiHidden/>
    <w:rsid w:val="00832499"/>
    <w:rPr>
      <w:rFonts w:ascii="Tahoma" w:hAnsi="Tahoma" w:cs="Tahoma"/>
      <w:sz w:val="16"/>
      <w:szCs w:val="16"/>
    </w:rPr>
  </w:style>
  <w:style w:type="character" w:styleId="Strong">
    <w:name w:val="Strong"/>
    <w:basedOn w:val="DefaultParagraphFont"/>
    <w:uiPriority w:val="22"/>
    <w:qFormat/>
    <w:rsid w:val="00832499"/>
    <w:rPr>
      <w:b/>
      <w:bCs/>
    </w:rPr>
  </w:style>
  <w:style w:type="character" w:styleId="Emphasis">
    <w:name w:val="Emphasis"/>
    <w:basedOn w:val="DefaultParagraphFont"/>
    <w:uiPriority w:val="20"/>
    <w:qFormat/>
    <w:rsid w:val="00520467"/>
    <w:rPr>
      <w:i/>
      <w:iCs/>
    </w:rPr>
  </w:style>
  <w:style w:type="paragraph" w:styleId="NormalWeb">
    <w:name w:val="Normal (Web)"/>
    <w:basedOn w:val="Normal"/>
    <w:uiPriority w:val="99"/>
    <w:semiHidden/>
    <w:unhideWhenUsed/>
    <w:rsid w:val="002E1FE5"/>
    <w:pPr>
      <w:spacing w:before="100" w:beforeAutospacing="1" w:after="100" w:afterAutospacing="1"/>
    </w:pPr>
    <w:rPr>
      <w:rFonts w:ascii="Times New Roman" w:eastAsia="Times New Roman" w:hAnsi="Times New Roman"/>
      <w:sz w:val="24"/>
      <w:szCs w:val="24"/>
    </w:rPr>
  </w:style>
  <w:style w:type="character" w:styleId="Hyperlink">
    <w:name w:val="Hyperlink"/>
    <w:basedOn w:val="DefaultParagraphFont"/>
    <w:uiPriority w:val="99"/>
    <w:unhideWhenUsed/>
    <w:rsid w:val="00453EEB"/>
    <w:rPr>
      <w:color w:val="0000FF"/>
      <w:u w:val="single"/>
    </w:rPr>
  </w:style>
  <w:style w:type="table" w:styleId="TableGrid">
    <w:name w:val="Table Grid"/>
    <w:basedOn w:val="TableNormal"/>
    <w:uiPriority w:val="59"/>
    <w:rsid w:val="00F92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
    <w:name w:val="Заголовок 2 Знак1"/>
    <w:basedOn w:val="DefaultParagraphFont"/>
    <w:uiPriority w:val="9"/>
    <w:semiHidden/>
    <w:rsid w:val="00573505"/>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A588E"/>
    <w:rPr>
      <w:color w:val="800080" w:themeColor="followedHyperlink"/>
      <w:u w:val="single"/>
    </w:rPr>
  </w:style>
  <w:style w:type="paragraph" w:styleId="Header">
    <w:name w:val="header"/>
    <w:basedOn w:val="Normal"/>
    <w:link w:val="HeaderChar"/>
    <w:uiPriority w:val="99"/>
    <w:unhideWhenUsed/>
    <w:rsid w:val="000A6454"/>
    <w:pPr>
      <w:tabs>
        <w:tab w:val="center" w:pos="4677"/>
        <w:tab w:val="right" w:pos="9355"/>
      </w:tabs>
    </w:pPr>
  </w:style>
  <w:style w:type="character" w:customStyle="1" w:styleId="HeaderChar">
    <w:name w:val="Header Char"/>
    <w:basedOn w:val="DefaultParagraphFont"/>
    <w:link w:val="Header"/>
    <w:uiPriority w:val="99"/>
    <w:rsid w:val="000A6454"/>
  </w:style>
  <w:style w:type="paragraph" w:styleId="Footer">
    <w:name w:val="footer"/>
    <w:basedOn w:val="Normal"/>
    <w:link w:val="FooterChar"/>
    <w:uiPriority w:val="99"/>
    <w:unhideWhenUsed/>
    <w:rsid w:val="000A6454"/>
    <w:pPr>
      <w:tabs>
        <w:tab w:val="center" w:pos="4677"/>
        <w:tab w:val="right" w:pos="9355"/>
      </w:tabs>
    </w:pPr>
  </w:style>
  <w:style w:type="character" w:customStyle="1" w:styleId="FooterChar">
    <w:name w:val="Footer Char"/>
    <w:basedOn w:val="DefaultParagraphFont"/>
    <w:link w:val="Footer"/>
    <w:uiPriority w:val="99"/>
    <w:rsid w:val="000A6454"/>
  </w:style>
  <w:style w:type="character" w:styleId="CommentReference">
    <w:name w:val="annotation reference"/>
    <w:basedOn w:val="DefaultParagraphFont"/>
    <w:uiPriority w:val="99"/>
    <w:semiHidden/>
    <w:unhideWhenUsed/>
    <w:rsid w:val="00462B2E"/>
    <w:rPr>
      <w:sz w:val="16"/>
      <w:szCs w:val="16"/>
    </w:rPr>
  </w:style>
  <w:style w:type="paragraph" w:styleId="CommentText">
    <w:name w:val="annotation text"/>
    <w:basedOn w:val="Normal"/>
    <w:link w:val="CommentTextChar"/>
    <w:uiPriority w:val="99"/>
    <w:semiHidden/>
    <w:unhideWhenUsed/>
    <w:rsid w:val="00462B2E"/>
  </w:style>
  <w:style w:type="character" w:customStyle="1" w:styleId="CommentTextChar">
    <w:name w:val="Comment Text Char"/>
    <w:basedOn w:val="DefaultParagraphFont"/>
    <w:link w:val="CommentText"/>
    <w:uiPriority w:val="99"/>
    <w:semiHidden/>
    <w:rsid w:val="00462B2E"/>
  </w:style>
  <w:style w:type="paragraph" w:styleId="CommentSubject">
    <w:name w:val="annotation subject"/>
    <w:basedOn w:val="CommentText"/>
    <w:next w:val="CommentText"/>
    <w:link w:val="CommentSubjectChar"/>
    <w:uiPriority w:val="99"/>
    <w:semiHidden/>
    <w:unhideWhenUsed/>
    <w:rsid w:val="00462B2E"/>
    <w:rPr>
      <w:b/>
      <w:bCs/>
    </w:rPr>
  </w:style>
  <w:style w:type="character" w:customStyle="1" w:styleId="CommentSubjectChar">
    <w:name w:val="Comment Subject Char"/>
    <w:basedOn w:val="CommentTextChar"/>
    <w:link w:val="CommentSubject"/>
    <w:uiPriority w:val="99"/>
    <w:semiHidden/>
    <w:rsid w:val="00462B2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uiPriority w:val="9"/>
    <w:qFormat/>
    <w:rsid w:val="00573505"/>
    <w:pPr>
      <w:spacing w:before="100" w:beforeAutospacing="1" w:after="100" w:afterAutospacing="1"/>
      <w:outlineLvl w:val="1"/>
    </w:pPr>
    <w:rPr>
      <w:rFonts w:ascii="Times New Roman" w:eastAsia="Times New Roman" w:hAnsi="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N"/>
    <w:qFormat/>
    <w:rsid w:val="001E06F1"/>
    <w:pPr>
      <w:spacing w:line="360" w:lineRule="auto"/>
      <w:ind w:firstLine="709"/>
      <w:jc w:val="both"/>
    </w:pPr>
    <w:rPr>
      <w:rFonts w:ascii="Times New Roman" w:eastAsia="Times New Roman" w:hAnsi="Times New Roman"/>
      <w:sz w:val="24"/>
      <w:lang w:val="ro-RO"/>
    </w:rPr>
  </w:style>
  <w:style w:type="paragraph" w:customStyle="1" w:styleId="H">
    <w:name w:val="H"/>
    <w:basedOn w:val="N"/>
    <w:next w:val="N"/>
    <w:link w:val="1"/>
    <w:uiPriority w:val="9"/>
    <w:qFormat/>
    <w:rsid w:val="001E7BD2"/>
    <w:pPr>
      <w:keepNext/>
      <w:keepLines/>
      <w:spacing w:before="480" w:line="259" w:lineRule="auto"/>
      <w:ind w:firstLine="0"/>
      <w:jc w:val="left"/>
      <w:outlineLvl w:val="0"/>
    </w:pPr>
    <w:rPr>
      <w:b/>
      <w:bCs/>
      <w:sz w:val="28"/>
      <w:szCs w:val="28"/>
      <w:lang w:eastAsia="en-US"/>
    </w:rPr>
  </w:style>
  <w:style w:type="paragraph" w:customStyle="1" w:styleId="H0">
    <w:name w:val="H"/>
    <w:basedOn w:val="N"/>
    <w:next w:val="N"/>
    <w:link w:val="20"/>
    <w:uiPriority w:val="9"/>
    <w:unhideWhenUsed/>
    <w:qFormat/>
    <w:rsid w:val="0090501F"/>
    <w:pPr>
      <w:keepNext/>
      <w:keepLines/>
      <w:spacing w:before="200"/>
      <w:outlineLvl w:val="1"/>
    </w:pPr>
    <w:rPr>
      <w:rFonts w:ascii="Cambria" w:hAnsi="Cambria"/>
      <w:b/>
      <w:bCs/>
      <w:color w:val="4F81BD"/>
      <w:sz w:val="26"/>
      <w:szCs w:val="26"/>
    </w:rPr>
  </w:style>
  <w:style w:type="character" w:customStyle="1" w:styleId="D">
    <w:name w:val="D"/>
    <w:uiPriority w:val="1"/>
    <w:semiHidden/>
    <w:unhideWhenUsed/>
  </w:style>
  <w:style w:type="table" w:customStyle="1" w:styleId="T">
    <w:name w:val="T"/>
    <w:uiPriority w:val="99"/>
    <w:semiHidden/>
    <w:unhideWhenUsed/>
    <w:tblPr>
      <w:tblInd w:w="0" w:type="dxa"/>
      <w:tblCellMar>
        <w:top w:w="0" w:type="dxa"/>
        <w:left w:w="108" w:type="dxa"/>
        <w:bottom w:w="0" w:type="dxa"/>
        <w:right w:w="108" w:type="dxa"/>
      </w:tblCellMar>
    </w:tblPr>
  </w:style>
  <w:style w:type="numbering" w:customStyle="1" w:styleId="N0">
    <w:name w:val="N"/>
    <w:uiPriority w:val="99"/>
    <w:semiHidden/>
    <w:unhideWhenUsed/>
  </w:style>
  <w:style w:type="paragraph" w:customStyle="1" w:styleId="Default">
    <w:name w:val="Default"/>
    <w:rsid w:val="006E56A4"/>
    <w:pPr>
      <w:autoSpaceDE w:val="0"/>
      <w:autoSpaceDN w:val="0"/>
      <w:adjustRightInd w:val="0"/>
    </w:pPr>
    <w:rPr>
      <w:rFonts w:ascii="Times New Roman" w:hAnsi="Times New Roman"/>
      <w:color w:val="000000"/>
      <w:sz w:val="24"/>
      <w:szCs w:val="24"/>
      <w:lang w:eastAsia="en-US"/>
    </w:rPr>
  </w:style>
  <w:style w:type="paragraph" w:styleId="a3">
    <w:name w:val="List Paragraph"/>
    <w:basedOn w:val="N"/>
    <w:uiPriority w:val="34"/>
    <w:qFormat/>
    <w:rsid w:val="00652ECC"/>
    <w:pPr>
      <w:ind w:left="720"/>
      <w:contextualSpacing/>
    </w:pPr>
  </w:style>
  <w:style w:type="paragraph" w:customStyle="1" w:styleId="B">
    <w:name w:val="B"/>
    <w:basedOn w:val="N"/>
    <w:link w:val="a4"/>
    <w:uiPriority w:val="99"/>
    <w:semiHidden/>
    <w:unhideWhenUsed/>
    <w:rsid w:val="007D208C"/>
    <w:pPr>
      <w:spacing w:line="240" w:lineRule="auto"/>
    </w:pPr>
    <w:rPr>
      <w:rFonts w:ascii="Tahoma" w:hAnsi="Tahoma" w:cs="Tahoma"/>
      <w:sz w:val="16"/>
      <w:szCs w:val="16"/>
    </w:rPr>
  </w:style>
  <w:style w:type="character" w:customStyle="1" w:styleId="a4">
    <w:name w:val="Текст выноски Знак"/>
    <w:link w:val="B"/>
    <w:uiPriority w:val="99"/>
    <w:semiHidden/>
    <w:rsid w:val="007D208C"/>
    <w:rPr>
      <w:rFonts w:ascii="Tahoma" w:eastAsia="Times New Roman" w:hAnsi="Tahoma" w:cs="Tahoma"/>
      <w:sz w:val="16"/>
      <w:szCs w:val="16"/>
      <w:lang w:val="ro-RO" w:eastAsia="ru-RU"/>
    </w:rPr>
  </w:style>
  <w:style w:type="character" w:customStyle="1" w:styleId="S">
    <w:name w:val="S"/>
    <w:uiPriority w:val="22"/>
    <w:qFormat/>
    <w:rsid w:val="00FA73CC"/>
    <w:rPr>
      <w:b/>
      <w:bCs/>
    </w:rPr>
  </w:style>
  <w:style w:type="character" w:customStyle="1" w:styleId="apple-converted-space">
    <w:name w:val="apple-converted-space"/>
    <w:basedOn w:val="D"/>
    <w:rsid w:val="00FA73CC"/>
  </w:style>
  <w:style w:type="paragraph" w:customStyle="1" w:styleId="N1">
    <w:name w:val="N"/>
    <w:basedOn w:val="N"/>
    <w:unhideWhenUsed/>
    <w:qFormat/>
    <w:rsid w:val="00BF6B2D"/>
    <w:pPr>
      <w:spacing w:before="100" w:beforeAutospacing="1" w:after="100" w:afterAutospacing="1" w:line="240" w:lineRule="auto"/>
      <w:ind w:firstLine="0"/>
      <w:jc w:val="left"/>
    </w:pPr>
    <w:rPr>
      <w:szCs w:val="24"/>
      <w:lang w:val="ru-RU"/>
    </w:rPr>
  </w:style>
  <w:style w:type="paragraph" w:customStyle="1" w:styleId="AliniereaContinutului">
    <w:name w:val="Alinierea Continutului"/>
    <w:basedOn w:val="N"/>
    <w:link w:val="AliniereaContinutuluiChar"/>
    <w:qFormat/>
    <w:rsid w:val="00BF6DCF"/>
    <w:pPr>
      <w:ind w:firstLine="708"/>
    </w:pPr>
    <w:rPr>
      <w:noProof/>
      <w:szCs w:val="24"/>
      <w:lang w:eastAsia="en-US"/>
    </w:rPr>
  </w:style>
  <w:style w:type="character" w:customStyle="1" w:styleId="AliniereaContinutuluiChar">
    <w:name w:val="Alinierea Continutului Char"/>
    <w:link w:val="AliniereaContinutului"/>
    <w:rsid w:val="00BF6DCF"/>
    <w:rPr>
      <w:rFonts w:ascii="Times New Roman" w:eastAsia="Times New Roman" w:hAnsi="Times New Roman" w:cs="Times New Roman"/>
      <w:noProof/>
      <w:sz w:val="24"/>
      <w:szCs w:val="24"/>
      <w:lang w:val="ro-RO"/>
    </w:rPr>
  </w:style>
  <w:style w:type="character" w:customStyle="1" w:styleId="H1">
    <w:name w:val="H"/>
    <w:uiPriority w:val="99"/>
    <w:unhideWhenUsed/>
    <w:rsid w:val="007E5D75"/>
    <w:rPr>
      <w:color w:val="0000FF"/>
      <w:u w:val="single"/>
    </w:rPr>
  </w:style>
  <w:style w:type="paragraph" w:customStyle="1" w:styleId="DenumireaImaginii">
    <w:name w:val="Denumirea Imaginii"/>
    <w:basedOn w:val="N"/>
    <w:link w:val="DenumireaImaginiiChar"/>
    <w:qFormat/>
    <w:rsid w:val="00166A43"/>
    <w:pPr>
      <w:ind w:firstLine="0"/>
      <w:jc w:val="center"/>
    </w:pPr>
    <w:rPr>
      <w:b/>
      <w:noProof/>
      <w:szCs w:val="24"/>
      <w:lang w:eastAsia="en-US"/>
    </w:rPr>
  </w:style>
  <w:style w:type="character" w:customStyle="1" w:styleId="DenumireaImaginiiChar">
    <w:name w:val="Denumirea Imaginii Char"/>
    <w:link w:val="DenumireaImaginii"/>
    <w:rsid w:val="00166A43"/>
    <w:rPr>
      <w:rFonts w:ascii="Times New Roman" w:eastAsia="Times New Roman" w:hAnsi="Times New Roman" w:cs="Times New Roman"/>
      <w:b/>
      <w:noProof/>
      <w:sz w:val="24"/>
      <w:szCs w:val="24"/>
      <w:lang w:val="ro-RO"/>
    </w:rPr>
  </w:style>
  <w:style w:type="character" w:customStyle="1" w:styleId="1">
    <w:name w:val="Заголовок 1 Знак"/>
    <w:link w:val="H"/>
    <w:uiPriority w:val="9"/>
    <w:rsid w:val="001E7BD2"/>
    <w:rPr>
      <w:rFonts w:ascii="Times New Roman" w:eastAsia="Times New Roman" w:hAnsi="Times New Roman" w:cs="Times New Roman"/>
      <w:b/>
      <w:bCs/>
      <w:sz w:val="28"/>
      <w:szCs w:val="28"/>
      <w:lang w:val="ro-RO"/>
    </w:rPr>
  </w:style>
  <w:style w:type="character" w:customStyle="1" w:styleId="20">
    <w:name w:val="Заголовок 2 Знак"/>
    <w:link w:val="H0"/>
    <w:uiPriority w:val="9"/>
    <w:rsid w:val="0090501F"/>
    <w:rPr>
      <w:rFonts w:ascii="Cambria" w:eastAsia="Times New Roman" w:hAnsi="Cambria" w:cs="Times New Roman"/>
      <w:b/>
      <w:bCs/>
      <w:color w:val="4F81BD"/>
      <w:sz w:val="26"/>
      <w:szCs w:val="26"/>
      <w:lang w:val="ro-RO" w:eastAsia="ru-RU"/>
    </w:rPr>
  </w:style>
  <w:style w:type="paragraph" w:styleId="a5">
    <w:name w:val="Balloon Text"/>
    <w:basedOn w:val="a"/>
    <w:link w:val="10"/>
    <w:uiPriority w:val="99"/>
    <w:semiHidden/>
    <w:unhideWhenUsed/>
    <w:rsid w:val="00832499"/>
    <w:rPr>
      <w:rFonts w:ascii="Tahoma" w:hAnsi="Tahoma" w:cs="Tahoma"/>
      <w:sz w:val="16"/>
      <w:szCs w:val="16"/>
    </w:rPr>
  </w:style>
  <w:style w:type="character" w:customStyle="1" w:styleId="10">
    <w:name w:val="Текст выноски Знак1"/>
    <w:basedOn w:val="a0"/>
    <w:link w:val="a5"/>
    <w:uiPriority w:val="99"/>
    <w:semiHidden/>
    <w:rsid w:val="00832499"/>
    <w:rPr>
      <w:rFonts w:ascii="Tahoma" w:hAnsi="Tahoma" w:cs="Tahoma"/>
      <w:sz w:val="16"/>
      <w:szCs w:val="16"/>
    </w:rPr>
  </w:style>
  <w:style w:type="character" w:styleId="a6">
    <w:name w:val="Strong"/>
    <w:basedOn w:val="a0"/>
    <w:uiPriority w:val="22"/>
    <w:qFormat/>
    <w:rsid w:val="00832499"/>
    <w:rPr>
      <w:b/>
      <w:bCs/>
    </w:rPr>
  </w:style>
  <w:style w:type="character" w:styleId="a7">
    <w:name w:val="Emphasis"/>
    <w:basedOn w:val="a0"/>
    <w:uiPriority w:val="20"/>
    <w:qFormat/>
    <w:rsid w:val="00520467"/>
    <w:rPr>
      <w:i/>
      <w:iCs/>
    </w:rPr>
  </w:style>
  <w:style w:type="paragraph" w:styleId="a8">
    <w:name w:val="Normal (Web)"/>
    <w:basedOn w:val="a"/>
    <w:uiPriority w:val="99"/>
    <w:semiHidden/>
    <w:unhideWhenUsed/>
    <w:rsid w:val="002E1FE5"/>
    <w:pPr>
      <w:spacing w:before="100" w:beforeAutospacing="1" w:after="100" w:afterAutospacing="1"/>
    </w:pPr>
    <w:rPr>
      <w:rFonts w:ascii="Times New Roman" w:eastAsia="Times New Roman" w:hAnsi="Times New Roman"/>
      <w:sz w:val="24"/>
      <w:szCs w:val="24"/>
    </w:rPr>
  </w:style>
  <w:style w:type="character" w:styleId="a9">
    <w:name w:val="Hyperlink"/>
    <w:basedOn w:val="a0"/>
    <w:uiPriority w:val="99"/>
    <w:unhideWhenUsed/>
    <w:rsid w:val="00453EEB"/>
    <w:rPr>
      <w:color w:val="0000FF"/>
      <w:u w:val="single"/>
    </w:rPr>
  </w:style>
  <w:style w:type="table" w:styleId="aa">
    <w:name w:val="Table Grid"/>
    <w:basedOn w:val="a1"/>
    <w:uiPriority w:val="59"/>
    <w:rsid w:val="00F92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1">
    <w:name w:val="Заголовок 2 Знак1"/>
    <w:basedOn w:val="a0"/>
    <w:uiPriority w:val="9"/>
    <w:semiHidden/>
    <w:rsid w:val="00573505"/>
    <w:rPr>
      <w:rFonts w:asciiTheme="majorHAnsi" w:eastAsiaTheme="majorEastAsia" w:hAnsiTheme="majorHAnsi" w:cstheme="majorBidi"/>
      <w:b/>
      <w:bCs/>
      <w:color w:val="4F81BD" w:themeColor="accent1"/>
      <w:sz w:val="26"/>
      <w:szCs w:val="26"/>
    </w:rPr>
  </w:style>
  <w:style w:type="character" w:styleId="ab">
    <w:name w:val="FollowedHyperlink"/>
    <w:basedOn w:val="a0"/>
    <w:uiPriority w:val="99"/>
    <w:semiHidden/>
    <w:unhideWhenUsed/>
    <w:rsid w:val="00CA588E"/>
    <w:rPr>
      <w:color w:val="800080" w:themeColor="followedHyperlink"/>
      <w:u w:val="single"/>
    </w:rPr>
  </w:style>
  <w:style w:type="paragraph" w:styleId="ac">
    <w:name w:val="header"/>
    <w:basedOn w:val="a"/>
    <w:link w:val="ad"/>
    <w:uiPriority w:val="99"/>
    <w:unhideWhenUsed/>
    <w:rsid w:val="000A6454"/>
    <w:pPr>
      <w:tabs>
        <w:tab w:val="center" w:pos="4677"/>
        <w:tab w:val="right" w:pos="9355"/>
      </w:tabs>
    </w:pPr>
  </w:style>
  <w:style w:type="character" w:customStyle="1" w:styleId="ad">
    <w:name w:val="Верхний колонтитул Знак"/>
    <w:basedOn w:val="a0"/>
    <w:link w:val="ac"/>
    <w:uiPriority w:val="99"/>
    <w:rsid w:val="000A6454"/>
  </w:style>
  <w:style w:type="paragraph" w:styleId="ae">
    <w:name w:val="footer"/>
    <w:basedOn w:val="a"/>
    <w:link w:val="af"/>
    <w:uiPriority w:val="99"/>
    <w:unhideWhenUsed/>
    <w:rsid w:val="000A6454"/>
    <w:pPr>
      <w:tabs>
        <w:tab w:val="center" w:pos="4677"/>
        <w:tab w:val="right" w:pos="9355"/>
      </w:tabs>
    </w:pPr>
  </w:style>
  <w:style w:type="character" w:customStyle="1" w:styleId="af">
    <w:name w:val="Нижний колонтитул Знак"/>
    <w:basedOn w:val="a0"/>
    <w:link w:val="ae"/>
    <w:uiPriority w:val="99"/>
    <w:rsid w:val="000A6454"/>
  </w:style>
</w:styles>
</file>

<file path=word/webSettings.xml><?xml version="1.0" encoding="utf-8"?>
<w:webSettings xmlns:r="http://schemas.openxmlformats.org/officeDocument/2006/relationships" xmlns:w="http://schemas.openxmlformats.org/wordprocessingml/2006/main">
  <w:divs>
    <w:div w:id="198856577">
      <w:bodyDiv w:val="1"/>
      <w:marLeft w:val="0"/>
      <w:marRight w:val="0"/>
      <w:marTop w:val="0"/>
      <w:marBottom w:val="0"/>
      <w:divBdr>
        <w:top w:val="none" w:sz="0" w:space="0" w:color="auto"/>
        <w:left w:val="none" w:sz="0" w:space="0" w:color="auto"/>
        <w:bottom w:val="none" w:sz="0" w:space="0" w:color="auto"/>
        <w:right w:val="none" w:sz="0" w:space="0" w:color="auto"/>
      </w:divBdr>
    </w:div>
    <w:div w:id="232013584">
      <w:bodyDiv w:val="1"/>
      <w:marLeft w:val="0"/>
      <w:marRight w:val="0"/>
      <w:marTop w:val="0"/>
      <w:marBottom w:val="0"/>
      <w:divBdr>
        <w:top w:val="none" w:sz="0" w:space="0" w:color="auto"/>
        <w:left w:val="none" w:sz="0" w:space="0" w:color="auto"/>
        <w:bottom w:val="none" w:sz="0" w:space="0" w:color="auto"/>
        <w:right w:val="none" w:sz="0" w:space="0" w:color="auto"/>
      </w:divBdr>
      <w:divsChild>
        <w:div w:id="858469135">
          <w:marLeft w:val="288"/>
          <w:marRight w:val="0"/>
          <w:marTop w:val="240"/>
          <w:marBottom w:val="0"/>
          <w:divBdr>
            <w:top w:val="none" w:sz="0" w:space="0" w:color="auto"/>
            <w:left w:val="none" w:sz="0" w:space="0" w:color="auto"/>
            <w:bottom w:val="none" w:sz="0" w:space="0" w:color="auto"/>
            <w:right w:val="none" w:sz="0" w:space="0" w:color="auto"/>
          </w:divBdr>
        </w:div>
        <w:div w:id="567300059">
          <w:marLeft w:val="288"/>
          <w:marRight w:val="0"/>
          <w:marTop w:val="240"/>
          <w:marBottom w:val="0"/>
          <w:divBdr>
            <w:top w:val="none" w:sz="0" w:space="0" w:color="auto"/>
            <w:left w:val="none" w:sz="0" w:space="0" w:color="auto"/>
            <w:bottom w:val="none" w:sz="0" w:space="0" w:color="auto"/>
            <w:right w:val="none" w:sz="0" w:space="0" w:color="auto"/>
          </w:divBdr>
        </w:div>
        <w:div w:id="573053033">
          <w:marLeft w:val="288"/>
          <w:marRight w:val="0"/>
          <w:marTop w:val="240"/>
          <w:marBottom w:val="0"/>
          <w:divBdr>
            <w:top w:val="none" w:sz="0" w:space="0" w:color="auto"/>
            <w:left w:val="none" w:sz="0" w:space="0" w:color="auto"/>
            <w:bottom w:val="none" w:sz="0" w:space="0" w:color="auto"/>
            <w:right w:val="none" w:sz="0" w:space="0" w:color="auto"/>
          </w:divBdr>
        </w:div>
      </w:divsChild>
    </w:div>
    <w:div w:id="563298715">
      <w:bodyDiv w:val="1"/>
      <w:marLeft w:val="0"/>
      <w:marRight w:val="0"/>
      <w:marTop w:val="0"/>
      <w:marBottom w:val="0"/>
      <w:divBdr>
        <w:top w:val="none" w:sz="0" w:space="0" w:color="auto"/>
        <w:left w:val="none" w:sz="0" w:space="0" w:color="auto"/>
        <w:bottom w:val="none" w:sz="0" w:space="0" w:color="auto"/>
        <w:right w:val="none" w:sz="0" w:space="0" w:color="auto"/>
      </w:divBdr>
    </w:div>
    <w:div w:id="675155042">
      <w:bodyDiv w:val="1"/>
      <w:marLeft w:val="0"/>
      <w:marRight w:val="0"/>
      <w:marTop w:val="0"/>
      <w:marBottom w:val="0"/>
      <w:divBdr>
        <w:top w:val="none" w:sz="0" w:space="0" w:color="auto"/>
        <w:left w:val="none" w:sz="0" w:space="0" w:color="auto"/>
        <w:bottom w:val="none" w:sz="0" w:space="0" w:color="auto"/>
        <w:right w:val="none" w:sz="0" w:space="0" w:color="auto"/>
      </w:divBdr>
    </w:div>
    <w:div w:id="890111797">
      <w:bodyDiv w:val="1"/>
      <w:marLeft w:val="0"/>
      <w:marRight w:val="0"/>
      <w:marTop w:val="0"/>
      <w:marBottom w:val="0"/>
      <w:divBdr>
        <w:top w:val="none" w:sz="0" w:space="0" w:color="auto"/>
        <w:left w:val="none" w:sz="0" w:space="0" w:color="auto"/>
        <w:bottom w:val="none" w:sz="0" w:space="0" w:color="auto"/>
        <w:right w:val="none" w:sz="0" w:space="0" w:color="auto"/>
      </w:divBdr>
      <w:divsChild>
        <w:div w:id="105928487">
          <w:marLeft w:val="0"/>
          <w:marRight w:val="0"/>
          <w:marTop w:val="0"/>
          <w:marBottom w:val="0"/>
          <w:divBdr>
            <w:top w:val="none" w:sz="0" w:space="0" w:color="auto"/>
            <w:left w:val="none" w:sz="0" w:space="0" w:color="auto"/>
            <w:bottom w:val="none" w:sz="0" w:space="0" w:color="auto"/>
            <w:right w:val="none" w:sz="0" w:space="0" w:color="auto"/>
          </w:divBdr>
          <w:divsChild>
            <w:div w:id="431898098">
              <w:marLeft w:val="0"/>
              <w:marRight w:val="60"/>
              <w:marTop w:val="0"/>
              <w:marBottom w:val="0"/>
              <w:divBdr>
                <w:top w:val="none" w:sz="0" w:space="0" w:color="auto"/>
                <w:left w:val="none" w:sz="0" w:space="0" w:color="auto"/>
                <w:bottom w:val="none" w:sz="0" w:space="0" w:color="auto"/>
                <w:right w:val="none" w:sz="0" w:space="0" w:color="auto"/>
              </w:divBdr>
              <w:divsChild>
                <w:div w:id="1144086482">
                  <w:marLeft w:val="0"/>
                  <w:marRight w:val="0"/>
                  <w:marTop w:val="0"/>
                  <w:marBottom w:val="120"/>
                  <w:divBdr>
                    <w:top w:val="single" w:sz="6" w:space="0" w:color="C0C0C0"/>
                    <w:left w:val="single" w:sz="6" w:space="0" w:color="D9D9D9"/>
                    <w:bottom w:val="single" w:sz="6" w:space="0" w:color="D9D9D9"/>
                    <w:right w:val="single" w:sz="6" w:space="0" w:color="D9D9D9"/>
                  </w:divBdr>
                  <w:divsChild>
                    <w:div w:id="1635325862">
                      <w:marLeft w:val="0"/>
                      <w:marRight w:val="0"/>
                      <w:marTop w:val="0"/>
                      <w:marBottom w:val="0"/>
                      <w:divBdr>
                        <w:top w:val="none" w:sz="0" w:space="0" w:color="auto"/>
                        <w:left w:val="none" w:sz="0" w:space="0" w:color="auto"/>
                        <w:bottom w:val="none" w:sz="0" w:space="0" w:color="auto"/>
                        <w:right w:val="none" w:sz="0" w:space="0" w:color="auto"/>
                      </w:divBdr>
                    </w:div>
                    <w:div w:id="13739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7183">
          <w:marLeft w:val="0"/>
          <w:marRight w:val="0"/>
          <w:marTop w:val="0"/>
          <w:marBottom w:val="0"/>
          <w:divBdr>
            <w:top w:val="none" w:sz="0" w:space="0" w:color="auto"/>
            <w:left w:val="none" w:sz="0" w:space="0" w:color="auto"/>
            <w:bottom w:val="none" w:sz="0" w:space="0" w:color="auto"/>
            <w:right w:val="none" w:sz="0" w:space="0" w:color="auto"/>
          </w:divBdr>
          <w:divsChild>
            <w:div w:id="19403486">
              <w:marLeft w:val="60"/>
              <w:marRight w:val="0"/>
              <w:marTop w:val="0"/>
              <w:marBottom w:val="0"/>
              <w:divBdr>
                <w:top w:val="none" w:sz="0" w:space="0" w:color="auto"/>
                <w:left w:val="none" w:sz="0" w:space="0" w:color="auto"/>
                <w:bottom w:val="none" w:sz="0" w:space="0" w:color="auto"/>
                <w:right w:val="none" w:sz="0" w:space="0" w:color="auto"/>
              </w:divBdr>
              <w:divsChild>
                <w:div w:id="2093622945">
                  <w:marLeft w:val="0"/>
                  <w:marRight w:val="0"/>
                  <w:marTop w:val="0"/>
                  <w:marBottom w:val="0"/>
                  <w:divBdr>
                    <w:top w:val="none" w:sz="0" w:space="0" w:color="auto"/>
                    <w:left w:val="none" w:sz="0" w:space="0" w:color="auto"/>
                    <w:bottom w:val="none" w:sz="0" w:space="0" w:color="auto"/>
                    <w:right w:val="none" w:sz="0" w:space="0" w:color="auto"/>
                  </w:divBdr>
                  <w:divsChild>
                    <w:div w:id="1988120431">
                      <w:marLeft w:val="0"/>
                      <w:marRight w:val="0"/>
                      <w:marTop w:val="0"/>
                      <w:marBottom w:val="120"/>
                      <w:divBdr>
                        <w:top w:val="single" w:sz="6" w:space="0" w:color="F5F5F5"/>
                        <w:left w:val="single" w:sz="6" w:space="0" w:color="F5F5F5"/>
                        <w:bottom w:val="single" w:sz="6" w:space="0" w:color="F5F5F5"/>
                        <w:right w:val="single" w:sz="6" w:space="0" w:color="F5F5F5"/>
                      </w:divBdr>
                      <w:divsChild>
                        <w:div w:id="1799758750">
                          <w:marLeft w:val="0"/>
                          <w:marRight w:val="0"/>
                          <w:marTop w:val="0"/>
                          <w:marBottom w:val="0"/>
                          <w:divBdr>
                            <w:top w:val="none" w:sz="0" w:space="0" w:color="auto"/>
                            <w:left w:val="none" w:sz="0" w:space="0" w:color="auto"/>
                            <w:bottom w:val="none" w:sz="0" w:space="0" w:color="auto"/>
                            <w:right w:val="none" w:sz="0" w:space="0" w:color="auto"/>
                          </w:divBdr>
                          <w:divsChild>
                            <w:div w:id="4426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537723">
      <w:bodyDiv w:val="1"/>
      <w:marLeft w:val="0"/>
      <w:marRight w:val="0"/>
      <w:marTop w:val="0"/>
      <w:marBottom w:val="0"/>
      <w:divBdr>
        <w:top w:val="none" w:sz="0" w:space="0" w:color="auto"/>
        <w:left w:val="none" w:sz="0" w:space="0" w:color="auto"/>
        <w:bottom w:val="none" w:sz="0" w:space="0" w:color="auto"/>
        <w:right w:val="none" w:sz="0" w:space="0" w:color="auto"/>
      </w:divBdr>
    </w:div>
    <w:div w:id="1123964480">
      <w:bodyDiv w:val="1"/>
      <w:marLeft w:val="0"/>
      <w:marRight w:val="0"/>
      <w:marTop w:val="0"/>
      <w:marBottom w:val="0"/>
      <w:divBdr>
        <w:top w:val="none" w:sz="0" w:space="0" w:color="auto"/>
        <w:left w:val="none" w:sz="0" w:space="0" w:color="auto"/>
        <w:bottom w:val="none" w:sz="0" w:space="0" w:color="auto"/>
        <w:right w:val="none" w:sz="0" w:space="0" w:color="auto"/>
      </w:divBdr>
    </w:div>
    <w:div w:id="1153716284">
      <w:bodyDiv w:val="1"/>
      <w:marLeft w:val="0"/>
      <w:marRight w:val="0"/>
      <w:marTop w:val="0"/>
      <w:marBottom w:val="0"/>
      <w:divBdr>
        <w:top w:val="none" w:sz="0" w:space="0" w:color="auto"/>
        <w:left w:val="none" w:sz="0" w:space="0" w:color="auto"/>
        <w:bottom w:val="none" w:sz="0" w:space="0" w:color="auto"/>
        <w:right w:val="none" w:sz="0" w:space="0" w:color="auto"/>
      </w:divBdr>
    </w:div>
    <w:div w:id="1546066873">
      <w:bodyDiv w:val="1"/>
      <w:marLeft w:val="0"/>
      <w:marRight w:val="0"/>
      <w:marTop w:val="0"/>
      <w:marBottom w:val="0"/>
      <w:divBdr>
        <w:top w:val="none" w:sz="0" w:space="0" w:color="auto"/>
        <w:left w:val="none" w:sz="0" w:space="0" w:color="auto"/>
        <w:bottom w:val="none" w:sz="0" w:space="0" w:color="auto"/>
        <w:right w:val="none" w:sz="0" w:space="0" w:color="auto"/>
      </w:divBdr>
      <w:divsChild>
        <w:div w:id="501166383">
          <w:marLeft w:val="288"/>
          <w:marRight w:val="0"/>
          <w:marTop w:val="240"/>
          <w:marBottom w:val="0"/>
          <w:divBdr>
            <w:top w:val="none" w:sz="0" w:space="0" w:color="auto"/>
            <w:left w:val="none" w:sz="0" w:space="0" w:color="auto"/>
            <w:bottom w:val="none" w:sz="0" w:space="0" w:color="auto"/>
            <w:right w:val="none" w:sz="0" w:space="0" w:color="auto"/>
          </w:divBdr>
        </w:div>
      </w:divsChild>
    </w:div>
    <w:div w:id="1996761514">
      <w:bodyDiv w:val="1"/>
      <w:marLeft w:val="0"/>
      <w:marRight w:val="0"/>
      <w:marTop w:val="0"/>
      <w:marBottom w:val="0"/>
      <w:divBdr>
        <w:top w:val="none" w:sz="0" w:space="0" w:color="auto"/>
        <w:left w:val="none" w:sz="0" w:space="0" w:color="auto"/>
        <w:bottom w:val="none" w:sz="0" w:space="0" w:color="auto"/>
        <w:right w:val="none" w:sz="0" w:space="0" w:color="auto"/>
      </w:divBdr>
      <w:divsChild>
        <w:div w:id="38356640">
          <w:marLeft w:val="288"/>
          <w:marRight w:val="0"/>
          <w:marTop w:val="240"/>
          <w:marBottom w:val="0"/>
          <w:divBdr>
            <w:top w:val="none" w:sz="0" w:space="0" w:color="auto"/>
            <w:left w:val="none" w:sz="0" w:space="0" w:color="auto"/>
            <w:bottom w:val="none" w:sz="0" w:space="0" w:color="auto"/>
            <w:right w:val="none" w:sz="0" w:space="0" w:color="auto"/>
          </w:divBdr>
        </w:div>
      </w:divsChild>
    </w:div>
    <w:div w:id="21283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ro.wikipedia.org/wiki/Safari_(browser)" TargetMode="External"/><Relationship Id="rId18" Type="http://schemas.openxmlformats.org/officeDocument/2006/relationships/hyperlink" Target="https://ro.wikipedia.org/wiki/Mozilla_Firefo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o.wikipedia.org/wiki/Safari_(browser)" TargetMode="External"/><Relationship Id="rId7" Type="http://schemas.openxmlformats.org/officeDocument/2006/relationships/endnotes" Target="endnotes.xml"/><Relationship Id="rId12" Type="http://schemas.openxmlformats.org/officeDocument/2006/relationships/hyperlink" Target="https://ro.wikipedia.org/wiki/Internet_Explorer" TargetMode="External"/><Relationship Id="rId17" Type="http://schemas.openxmlformats.org/officeDocument/2006/relationships/hyperlink" Target="https://ro.wikipedia.org/wiki/Internet_Explore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o.wikipedia.org/wiki/Microsoft" TargetMode="External"/><Relationship Id="rId20" Type="http://schemas.openxmlformats.org/officeDocument/2006/relationships/hyperlink" Target="https://ro.wikipedia.org/wiki/App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Microsoft" TargetMode="External"/><Relationship Id="rId24" Type="http://schemas.openxmlformats.org/officeDocument/2006/relationships/hyperlink" Target="https://ro.wikipedia.org/wiki/Chromium_(navigator_web)" TargetMode="External"/><Relationship Id="rId5" Type="http://schemas.openxmlformats.org/officeDocument/2006/relationships/webSettings" Target="webSettings.xml"/><Relationship Id="rId15" Type="http://schemas.openxmlformats.org/officeDocument/2006/relationships/hyperlink" Target="https://ro.wikipedia.org/wiki/Google_Chrome" TargetMode="External"/><Relationship Id="rId23" Type="http://schemas.openxmlformats.org/officeDocument/2006/relationships/hyperlink" Target="https://ro.wikipedia.org/wiki/Google_Chrome" TargetMode="External"/><Relationship Id="rId10" Type="http://schemas.openxmlformats.org/officeDocument/2006/relationships/image" Target="media/image2.png"/><Relationship Id="rId19" Type="http://schemas.openxmlformats.org/officeDocument/2006/relationships/hyperlink" Target="https://ro.wikipedia.org/wiki/Opera_(browser_web)"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o.wikipedia.org/wiki/Google" TargetMode="External"/><Relationship Id="rId22" Type="http://schemas.openxmlformats.org/officeDocument/2006/relationships/hyperlink" Target="https://ro.wikipedia.org/wiki/Google" TargetMode="External"/><Relationship Id="rId27"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A13D06-2CBE-430E-A1A2-11439AB09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3687</Words>
  <Characters>23229</Characters>
  <Application>Microsoft Office Word</Application>
  <DocSecurity>0</DocSecurity>
  <Lines>193</Lines>
  <Paragraphs>53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26863</CharactersWithSpaces>
  <SharedDoc>false</SharedDoc>
  <HLinks>
    <vt:vector size="30" baseType="variant">
      <vt:variant>
        <vt:i4>3735595</vt:i4>
      </vt:variant>
      <vt:variant>
        <vt:i4>12</vt:i4>
      </vt:variant>
      <vt:variant>
        <vt:i4>0</vt:i4>
      </vt:variant>
      <vt:variant>
        <vt:i4>5</vt:i4>
      </vt:variant>
      <vt:variant>
        <vt:lpwstr>https://www.sourcetreeapp.com/</vt:lpwstr>
      </vt:variant>
      <vt:variant>
        <vt:lpwstr/>
      </vt:variant>
      <vt:variant>
        <vt:i4>6029315</vt:i4>
      </vt:variant>
      <vt:variant>
        <vt:i4>9</vt:i4>
      </vt:variant>
      <vt:variant>
        <vt:i4>0</vt:i4>
      </vt:variant>
      <vt:variant>
        <vt:i4>5</vt:i4>
      </vt:variant>
      <vt:variant>
        <vt:lpwstr>http://www.vogella.com/tutorials/Git/article.html</vt:lpwstr>
      </vt:variant>
      <vt:variant>
        <vt:lpwstr/>
      </vt:variant>
      <vt:variant>
        <vt:i4>2424879</vt:i4>
      </vt:variant>
      <vt:variant>
        <vt:i4>6</vt:i4>
      </vt:variant>
      <vt:variant>
        <vt:i4>0</vt:i4>
      </vt:variant>
      <vt:variant>
        <vt:i4>5</vt:i4>
      </vt:variant>
      <vt:variant>
        <vt:lpwstr>http://git-scm.com/book</vt:lpwstr>
      </vt:variant>
      <vt:variant>
        <vt:lpwstr/>
      </vt:variant>
      <vt:variant>
        <vt:i4>7143471</vt:i4>
      </vt:variant>
      <vt:variant>
        <vt:i4>3</vt:i4>
      </vt:variant>
      <vt:variant>
        <vt:i4>0</vt:i4>
      </vt:variant>
      <vt:variant>
        <vt:i4>5</vt:i4>
      </vt:variant>
      <vt:variant>
        <vt:lpwstr>https://moodle.ati.utm.md/mod/page/view.php?id=2089</vt:lpwstr>
      </vt:variant>
      <vt:variant>
        <vt:lpwstr/>
      </vt:variant>
      <vt:variant>
        <vt:i4>4522058</vt:i4>
      </vt:variant>
      <vt:variant>
        <vt:i4>0</vt:i4>
      </vt:variant>
      <vt:variant>
        <vt:i4>0</vt:i4>
      </vt:variant>
      <vt:variant>
        <vt:i4>5</vt:i4>
      </vt:variant>
      <vt:variant>
        <vt:lpwstr>http://git-scm.com/downloads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Anisoara Rusu</cp:lastModifiedBy>
  <cp:revision>856</cp:revision>
  <cp:lastPrinted>2016-09-26T10:45:00Z</cp:lastPrinted>
  <dcterms:created xsi:type="dcterms:W3CDTF">2017-10-04T08:21:00Z</dcterms:created>
  <dcterms:modified xsi:type="dcterms:W3CDTF">2018-02-05T23:42:00Z</dcterms:modified>
</cp:coreProperties>
</file>